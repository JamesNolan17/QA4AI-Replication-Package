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4200" w14:textId="77777777" w:rsidR="00FA42E0" w:rsidRPr="00C42AE7" w:rsidRDefault="00FA42E0" w:rsidP="00402E18">
      <w:pPr>
        <w:jc w:val="both"/>
        <w:rPr>
          <w:rFonts w:ascii="Arial" w:hAnsi="Arial" w:cs="Arial"/>
          <w:b/>
          <w:sz w:val="20"/>
          <w:szCs w:val="20"/>
          <w:u w:val="single"/>
        </w:rPr>
      </w:pPr>
    </w:p>
    <w:p w14:paraId="1CCDFF73" w14:textId="77777777" w:rsidR="00402E18" w:rsidRPr="00C42AE7" w:rsidRDefault="00402E18" w:rsidP="00402E18">
      <w:pPr>
        <w:pStyle w:val="a5"/>
        <w:ind w:left="600" w:right="360" w:hanging="600"/>
        <w:jc w:val="both"/>
        <w:rPr>
          <w:rStyle w:val="a7"/>
          <w:rFonts w:ascii="Arial" w:hAnsi="Arial" w:cs="Arial"/>
          <w:b/>
          <w:sz w:val="20"/>
          <w:szCs w:val="20"/>
        </w:rPr>
      </w:pPr>
      <w:r w:rsidRPr="00C42AE7">
        <w:rPr>
          <w:rFonts w:ascii="Arial" w:hAnsi="Arial" w:cs="Arial"/>
          <w:b/>
          <w:sz w:val="20"/>
          <w:szCs w:val="20"/>
        </w:rPr>
        <w:t>SMU-IRB: Participant Information Sheet and Informed Consent Form (</w:t>
      </w:r>
      <w:r w:rsidRPr="00C42AE7">
        <w:rPr>
          <w:rFonts w:ascii="Arial" w:hAnsi="Arial" w:cs="Arial"/>
          <w:b/>
          <w:sz w:val="20"/>
          <w:szCs w:val="20"/>
          <w:lang w:val="en-SG"/>
        </w:rPr>
        <w:t>Online</w:t>
      </w:r>
      <w:r w:rsidRPr="00C42AE7">
        <w:rPr>
          <w:rFonts w:ascii="Arial" w:hAnsi="Arial" w:cs="Arial"/>
          <w:b/>
          <w:sz w:val="20"/>
          <w:szCs w:val="20"/>
        </w:rPr>
        <w:t xml:space="preserve">) </w:t>
      </w:r>
      <w:r w:rsidRPr="00C42AE7">
        <w:rPr>
          <w:rStyle w:val="a7"/>
          <w:rFonts w:ascii="Arial" w:hAnsi="Arial" w:cs="Arial"/>
          <w:b/>
          <w:sz w:val="20"/>
          <w:szCs w:val="20"/>
        </w:rPr>
        <w:t xml:space="preserve"> </w:t>
      </w:r>
    </w:p>
    <w:p w14:paraId="25CDA596" w14:textId="77777777" w:rsidR="00402E18" w:rsidRPr="00C42AE7" w:rsidRDefault="00402E18" w:rsidP="00402E18">
      <w:pPr>
        <w:pStyle w:val="a5"/>
        <w:ind w:right="360"/>
        <w:jc w:val="both"/>
        <w:rPr>
          <w:rStyle w:val="a7"/>
          <w:rFonts w:ascii="Arial" w:hAnsi="Arial" w:cs="Arial"/>
          <w:sz w:val="20"/>
          <w:szCs w:val="20"/>
        </w:rPr>
      </w:pPr>
    </w:p>
    <w:p w14:paraId="5D5637EB" w14:textId="77777777" w:rsidR="00402E18" w:rsidRPr="00C42AE7" w:rsidRDefault="00402E18" w:rsidP="00402E18">
      <w:pPr>
        <w:jc w:val="both"/>
        <w:rPr>
          <w:rFonts w:ascii="Arial" w:hAnsi="Arial" w:cs="Arial"/>
          <w:sz w:val="20"/>
          <w:szCs w:val="20"/>
        </w:rPr>
      </w:pPr>
      <w:r w:rsidRPr="00C42AE7">
        <w:rPr>
          <w:rStyle w:val="a7"/>
          <w:rFonts w:ascii="Arial" w:hAnsi="Arial" w:cs="Arial"/>
          <w:sz w:val="20"/>
          <w:szCs w:val="20"/>
        </w:rPr>
        <w:t xml:space="preserve">Title of Research Study as it will be </w:t>
      </w:r>
      <w:r w:rsidR="00546797" w:rsidRPr="00C42AE7">
        <w:rPr>
          <w:rStyle w:val="a7"/>
          <w:rFonts w:ascii="Arial" w:hAnsi="Arial" w:cs="Arial"/>
          <w:sz w:val="20"/>
          <w:szCs w:val="20"/>
        </w:rPr>
        <w:t>s</w:t>
      </w:r>
      <w:r w:rsidRPr="00C42AE7">
        <w:rPr>
          <w:rStyle w:val="a7"/>
          <w:rFonts w:ascii="Arial" w:hAnsi="Arial" w:cs="Arial"/>
          <w:sz w:val="20"/>
          <w:szCs w:val="20"/>
        </w:rPr>
        <w:t xml:space="preserve">tated on the Informed Consent Form provided to participants: </w:t>
      </w:r>
      <w:bookmarkStart w:id="0" w:name="OLE_LINK48"/>
      <w:r w:rsidR="001332D6" w:rsidRPr="00914592">
        <w:rPr>
          <w:rFonts w:ascii="Arial" w:hAnsi="Arial" w:cs="Arial"/>
          <w:bCs/>
          <w:sz w:val="20"/>
          <w:szCs w:val="20"/>
        </w:rPr>
        <w:t xml:space="preserve">Interview on AI </w:t>
      </w:r>
      <w:r w:rsidR="001332D6">
        <w:rPr>
          <w:rFonts w:ascii="Arial" w:hAnsi="Arial" w:cs="Arial"/>
          <w:bCs/>
          <w:sz w:val="20"/>
          <w:szCs w:val="20"/>
        </w:rPr>
        <w:t>Software</w:t>
      </w:r>
      <w:r w:rsidR="001332D6" w:rsidRPr="00914592">
        <w:rPr>
          <w:rFonts w:ascii="Arial" w:hAnsi="Arial" w:cs="Arial"/>
          <w:bCs/>
          <w:sz w:val="20"/>
          <w:szCs w:val="20"/>
        </w:rPr>
        <w:t xml:space="preserve"> Quality Assurance</w:t>
      </w:r>
      <w:bookmarkEnd w:id="0"/>
      <w:r w:rsidR="001332D6" w:rsidRPr="00C42AE7" w:rsidDel="001332D6">
        <w:rPr>
          <w:rFonts w:ascii="Arial" w:hAnsi="Arial" w:cs="Arial"/>
          <w:sz w:val="20"/>
          <w:szCs w:val="20"/>
        </w:rPr>
        <w:t xml:space="preserve"> </w:t>
      </w:r>
    </w:p>
    <w:p w14:paraId="4FAC16B3" w14:textId="77777777" w:rsidR="00402E18" w:rsidRPr="00C42AE7" w:rsidRDefault="00402E18" w:rsidP="00402E18">
      <w:pPr>
        <w:jc w:val="both"/>
        <w:rPr>
          <w:rFonts w:ascii="Arial" w:hAnsi="Arial" w:cs="Arial"/>
          <w:sz w:val="20"/>
          <w:szCs w:val="20"/>
        </w:rPr>
      </w:pPr>
    </w:p>
    <w:p w14:paraId="17EFB330" w14:textId="77777777" w:rsidR="00402E18" w:rsidRPr="00C42AE7" w:rsidRDefault="00402E18" w:rsidP="00402E18">
      <w:pPr>
        <w:jc w:val="both"/>
        <w:rPr>
          <w:rFonts w:ascii="Arial" w:hAnsi="Arial" w:cs="Arial"/>
          <w:sz w:val="20"/>
          <w:szCs w:val="20"/>
        </w:rPr>
      </w:pPr>
      <w:bookmarkStart w:id="1" w:name="OLE_LINK20"/>
      <w:r w:rsidRPr="00C42AE7">
        <w:rPr>
          <w:rStyle w:val="a7"/>
          <w:rFonts w:ascii="Arial" w:hAnsi="Arial" w:cs="Arial"/>
          <w:sz w:val="20"/>
          <w:szCs w:val="20"/>
        </w:rPr>
        <w:t xml:space="preserve">Principal Investigator, Title, and </w:t>
      </w:r>
      <w:bookmarkStart w:id="2" w:name="OLE_LINK19"/>
      <w:r w:rsidRPr="00C42AE7">
        <w:rPr>
          <w:rStyle w:val="a7"/>
          <w:rFonts w:ascii="Arial" w:hAnsi="Arial" w:cs="Arial"/>
          <w:sz w:val="20"/>
          <w:szCs w:val="20"/>
        </w:rPr>
        <w:t>Affiliation</w:t>
      </w:r>
      <w:bookmarkEnd w:id="2"/>
      <w:r w:rsidRPr="00C42AE7">
        <w:rPr>
          <w:rStyle w:val="a7"/>
          <w:rFonts w:ascii="Arial" w:hAnsi="Arial" w:cs="Arial"/>
          <w:sz w:val="20"/>
          <w:szCs w:val="20"/>
        </w:rPr>
        <w:t>:</w:t>
      </w:r>
      <w:bookmarkEnd w:id="1"/>
      <w:r w:rsidRPr="00C42AE7">
        <w:rPr>
          <w:rStyle w:val="a7"/>
          <w:rFonts w:ascii="Arial" w:hAnsi="Arial" w:cs="Arial"/>
          <w:sz w:val="20"/>
          <w:szCs w:val="20"/>
        </w:rPr>
        <w:t xml:space="preserve"> </w:t>
      </w:r>
      <w:r w:rsidRPr="00C42AE7">
        <w:rPr>
          <w:rFonts w:ascii="Arial" w:hAnsi="Arial" w:cs="Arial"/>
          <w:sz w:val="20"/>
          <w:szCs w:val="20"/>
        </w:rPr>
        <w:fldChar w:fldCharType="begin">
          <w:ffData>
            <w:name w:val="Text16"/>
            <w:enabled/>
            <w:calcOnExit w:val="0"/>
            <w:textInput/>
          </w:ffData>
        </w:fldChar>
      </w:r>
      <w:r w:rsidRPr="00C42AE7">
        <w:rPr>
          <w:rFonts w:ascii="Arial" w:hAnsi="Arial" w:cs="Arial"/>
          <w:sz w:val="20"/>
          <w:szCs w:val="20"/>
        </w:rPr>
        <w:instrText xml:space="preserve"> FORMTEXT </w:instrText>
      </w:r>
      <w:r w:rsidRPr="00C42AE7">
        <w:rPr>
          <w:rFonts w:ascii="Arial" w:hAnsi="Arial" w:cs="Arial"/>
          <w:sz w:val="20"/>
          <w:szCs w:val="20"/>
        </w:rPr>
      </w:r>
      <w:r w:rsidRPr="00C42AE7">
        <w:rPr>
          <w:rFonts w:ascii="Arial" w:hAnsi="Arial" w:cs="Arial"/>
          <w:sz w:val="20"/>
          <w:szCs w:val="20"/>
        </w:rPr>
        <w:fldChar w:fldCharType="separate"/>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sz w:val="20"/>
          <w:szCs w:val="20"/>
        </w:rPr>
        <w:fldChar w:fldCharType="end"/>
      </w:r>
    </w:p>
    <w:p w14:paraId="61B9E9F7" w14:textId="77777777" w:rsidR="00402E18" w:rsidRPr="00C42AE7" w:rsidRDefault="001332D6" w:rsidP="00402E18">
      <w:pPr>
        <w:jc w:val="both"/>
        <w:rPr>
          <w:rStyle w:val="a7"/>
          <w:rFonts w:ascii="Arial" w:hAnsi="Arial" w:cs="Arial"/>
          <w:sz w:val="20"/>
          <w:szCs w:val="20"/>
        </w:rPr>
      </w:pPr>
      <w:bookmarkStart w:id="3" w:name="OLE_LINK5"/>
      <w:bookmarkStart w:id="4" w:name="OLE_LINK49"/>
      <w:r>
        <w:rPr>
          <w:rStyle w:val="a7"/>
          <w:rFonts w:ascii="Arial" w:hAnsi="Arial" w:cs="Arial" w:hint="eastAsia"/>
          <w:sz w:val="20"/>
          <w:szCs w:val="20"/>
        </w:rPr>
        <w:t>W</w:t>
      </w:r>
      <w:r>
        <w:rPr>
          <w:rStyle w:val="a7"/>
          <w:rFonts w:ascii="Arial" w:hAnsi="Arial" w:cs="Arial"/>
          <w:sz w:val="20"/>
          <w:szCs w:val="20"/>
        </w:rPr>
        <w:t xml:space="preserve">ANG Chenyu, Research Engineer, </w:t>
      </w:r>
      <w:r>
        <w:rPr>
          <w:rStyle w:val="a7"/>
          <w:rFonts w:ascii="Arial" w:hAnsi="Arial" w:cs="Arial" w:hint="eastAsia"/>
          <w:sz w:val="20"/>
          <w:szCs w:val="20"/>
        </w:rPr>
        <w:t>Sin</w:t>
      </w:r>
      <w:r>
        <w:rPr>
          <w:rStyle w:val="a7"/>
          <w:rFonts w:ascii="Arial" w:hAnsi="Arial" w:cs="Arial"/>
          <w:sz w:val="20"/>
          <w:szCs w:val="20"/>
        </w:rPr>
        <w:t>gapore Management University</w:t>
      </w:r>
      <w:bookmarkEnd w:id="3"/>
      <w:r>
        <w:rPr>
          <w:rStyle w:val="a7"/>
          <w:rFonts w:ascii="Arial" w:hAnsi="Arial" w:cs="Arial"/>
          <w:sz w:val="20"/>
          <w:szCs w:val="20"/>
        </w:rPr>
        <w:t>.</w:t>
      </w:r>
    </w:p>
    <w:bookmarkEnd w:id="4"/>
    <w:p w14:paraId="3451850B" w14:textId="77777777" w:rsidR="00402E18" w:rsidRPr="00C42AE7" w:rsidRDefault="00402E18" w:rsidP="00402E18">
      <w:pPr>
        <w:jc w:val="both"/>
        <w:rPr>
          <w:rFonts w:ascii="Arial" w:hAnsi="Arial" w:cs="Arial"/>
          <w:b/>
          <w:sz w:val="20"/>
          <w:szCs w:val="20"/>
        </w:rPr>
      </w:pPr>
      <w:r w:rsidRPr="00C42AE7">
        <w:rPr>
          <w:rFonts w:ascii="Arial" w:hAnsi="Arial" w:cs="Arial"/>
          <w:b/>
          <w:sz w:val="20"/>
          <w:szCs w:val="20"/>
        </w:rPr>
        <w:t>__________________________________________________________________________________</w:t>
      </w:r>
    </w:p>
    <w:p w14:paraId="3669C872" w14:textId="77777777" w:rsidR="00402E18" w:rsidRPr="00C42AE7" w:rsidRDefault="00402E18" w:rsidP="00402E18">
      <w:pPr>
        <w:jc w:val="both"/>
        <w:rPr>
          <w:rFonts w:ascii="Arial" w:hAnsi="Arial" w:cs="Arial"/>
          <w:b/>
          <w:sz w:val="20"/>
          <w:szCs w:val="20"/>
        </w:rPr>
      </w:pPr>
    </w:p>
    <w:p w14:paraId="133B81E7" w14:textId="77777777" w:rsidR="00402E18" w:rsidRPr="00C42AE7" w:rsidRDefault="00402E18" w:rsidP="00402E18">
      <w:pPr>
        <w:pStyle w:val="af2"/>
        <w:numPr>
          <w:ilvl w:val="0"/>
          <w:numId w:val="19"/>
        </w:numPr>
        <w:ind w:left="0"/>
        <w:jc w:val="both"/>
        <w:rPr>
          <w:rFonts w:ascii="Arial" w:hAnsi="Arial" w:cs="Arial"/>
          <w:i w:val="0"/>
          <w:sz w:val="20"/>
        </w:rPr>
      </w:pPr>
      <w:bookmarkStart w:id="5" w:name="OLE_LINK21"/>
      <w:bookmarkStart w:id="6" w:name="OLE_LINK2"/>
      <w:bookmarkStart w:id="7" w:name="OLE_LINK42"/>
      <w:r w:rsidRPr="00C42AE7">
        <w:rPr>
          <w:rFonts w:ascii="Arial" w:hAnsi="Arial" w:cs="Arial"/>
          <w:i w:val="0"/>
          <w:sz w:val="20"/>
        </w:rPr>
        <w:t xml:space="preserve">Purpose </w:t>
      </w:r>
      <w:bookmarkEnd w:id="5"/>
      <w:r w:rsidRPr="00C42AE7">
        <w:rPr>
          <w:rFonts w:ascii="Arial" w:hAnsi="Arial" w:cs="Arial"/>
          <w:i w:val="0"/>
          <w:sz w:val="20"/>
        </w:rPr>
        <w:t>of Research Study:</w:t>
      </w:r>
    </w:p>
    <w:p w14:paraId="6CF32F24" w14:textId="77777777" w:rsidR="00402E18" w:rsidRPr="002E1313" w:rsidRDefault="00402E18" w:rsidP="00FD24A9">
      <w:pPr>
        <w:jc w:val="both"/>
        <w:rPr>
          <w:rFonts w:ascii="Arial" w:hAnsi="Arial" w:cs="Arial"/>
          <w:sz w:val="20"/>
        </w:rPr>
      </w:pPr>
    </w:p>
    <w:p w14:paraId="48646912" w14:textId="77777777" w:rsidR="001332D6" w:rsidRPr="00FD24A9" w:rsidRDefault="001332D6" w:rsidP="00FD24A9">
      <w:pPr>
        <w:jc w:val="both"/>
        <w:rPr>
          <w:rFonts w:ascii="Arial" w:hAnsi="Arial" w:cs="Arial"/>
          <w:sz w:val="20"/>
        </w:rPr>
      </w:pPr>
      <w:bookmarkStart w:id="8" w:name="OLE_LINK8"/>
      <w:bookmarkStart w:id="9" w:name="OLE_LINK6"/>
      <w:del w:id="10" w:author="Benjamin Joshua ONG" w:date="2023-05-09T11:00:00Z">
        <w:r w:rsidRPr="00FD24A9" w:rsidDel="00E97CE2">
          <w:rPr>
            <w:rFonts w:ascii="Arial" w:hAnsi="Arial" w:cs="Arial"/>
            <w:sz w:val="20"/>
          </w:rPr>
          <w:delText>The proposed</w:delText>
        </w:r>
      </w:del>
      <w:ins w:id="11" w:author="Benjamin Joshua ONG" w:date="2023-05-09T11:00:00Z">
        <w:r w:rsidR="00E97CE2">
          <w:rPr>
            <w:rFonts w:ascii="Arial" w:hAnsi="Arial" w:cs="Arial"/>
            <w:sz w:val="20"/>
          </w:rPr>
          <w:t>This</w:t>
        </w:r>
      </w:ins>
      <w:r w:rsidRPr="00FD24A9">
        <w:rPr>
          <w:rFonts w:ascii="Arial" w:hAnsi="Arial" w:cs="Arial"/>
          <w:sz w:val="20"/>
        </w:rPr>
        <w:t xml:space="preserve"> study aims to address the gap in understanding how to effectively ensure the quality and reliability of Artificial Intelligence (AI)-enabled software. In simple terms, we want to find better ways to test and evaluate AI technologies so that they perform consistently, safely, and accurately for users without causing any harm or unintended consequences. This is important as AI software becomes more integrated into our daily lives, impacting various industrial and personal decision-making processes.</w:t>
      </w:r>
    </w:p>
    <w:p w14:paraId="4F1FAE15" w14:textId="77777777" w:rsidR="001332D6" w:rsidRPr="00FD24A9" w:rsidRDefault="001332D6" w:rsidP="002E1313">
      <w:pPr>
        <w:jc w:val="both"/>
        <w:rPr>
          <w:rFonts w:ascii="Arial" w:hAnsi="Arial" w:cs="Arial"/>
          <w:sz w:val="20"/>
        </w:rPr>
      </w:pPr>
    </w:p>
    <w:p w14:paraId="0D662D9B" w14:textId="77777777" w:rsidR="00402E18" w:rsidRPr="002E1313" w:rsidRDefault="001332D6" w:rsidP="00FD24A9">
      <w:pPr>
        <w:jc w:val="both"/>
        <w:rPr>
          <w:rFonts w:ascii="Arial" w:hAnsi="Arial" w:cs="Arial"/>
          <w:sz w:val="20"/>
        </w:rPr>
      </w:pPr>
      <w:r w:rsidRPr="00FD24A9">
        <w:rPr>
          <w:rFonts w:ascii="Arial" w:hAnsi="Arial" w:cs="Arial"/>
          <w:sz w:val="20"/>
        </w:rPr>
        <w:t>While there have been significant advancements in quality assurance (QA) for traditional software systems, research on QA for AI software has not kept up at the same pace. Traditional software QA techniques and practices might not be fully applicable or adequate for AI software, as AI software often involve complex algorithms, learning processes, and dynamic behaviors that differ from that in classic software. Therefore, the proposed study seeks to develop and enhance our understanding of quality assurance methods specifically tailored for AI software, with a focus on identifying and promoting best practices within the industry, ensuring optimal performance and safety in real-world applications.</w:t>
      </w:r>
      <w:bookmarkEnd w:id="8"/>
    </w:p>
    <w:bookmarkEnd w:id="9"/>
    <w:p w14:paraId="23F03BD9" w14:textId="77777777" w:rsidR="00402E18" w:rsidRPr="002E1313" w:rsidRDefault="00402E18" w:rsidP="00FD24A9">
      <w:pPr>
        <w:jc w:val="both"/>
        <w:rPr>
          <w:rFonts w:ascii="Arial" w:hAnsi="Arial" w:cs="Arial"/>
          <w:sz w:val="20"/>
        </w:rPr>
      </w:pPr>
    </w:p>
    <w:p w14:paraId="5234B192" w14:textId="77777777" w:rsidR="00402E18" w:rsidRPr="00C42AE7" w:rsidRDefault="00402E18" w:rsidP="00402E18">
      <w:pPr>
        <w:pStyle w:val="af2"/>
        <w:numPr>
          <w:ilvl w:val="0"/>
          <w:numId w:val="19"/>
        </w:numPr>
        <w:ind w:left="0"/>
        <w:jc w:val="both"/>
        <w:rPr>
          <w:rFonts w:ascii="Arial" w:hAnsi="Arial" w:cs="Arial"/>
          <w:i w:val="0"/>
          <w:sz w:val="20"/>
        </w:rPr>
      </w:pPr>
      <w:r w:rsidRPr="00C42AE7">
        <w:rPr>
          <w:rFonts w:ascii="Arial" w:hAnsi="Arial" w:cs="Arial"/>
          <w:i w:val="0"/>
          <w:sz w:val="20"/>
        </w:rPr>
        <w:t>Study Procedures and Duration:</w:t>
      </w:r>
    </w:p>
    <w:p w14:paraId="4A8D21A7" w14:textId="77777777" w:rsidR="00402E18" w:rsidRDefault="00402E18" w:rsidP="00FD24A9">
      <w:pPr>
        <w:jc w:val="both"/>
        <w:rPr>
          <w:rFonts w:ascii="Arial" w:hAnsi="Arial" w:cs="Arial"/>
          <w:sz w:val="20"/>
        </w:rPr>
      </w:pPr>
    </w:p>
    <w:p w14:paraId="2350E7ED" w14:textId="77777777" w:rsidR="00FD24A9" w:rsidDel="00FD24A9" w:rsidRDefault="00FD24A9" w:rsidP="00FD24A9">
      <w:pPr>
        <w:jc w:val="both"/>
        <w:rPr>
          <w:del w:id="12" w:author="Nagalakshmi MAGANDARN" w:date="2023-05-04T14:44:00Z"/>
          <w:rFonts w:ascii="Arial" w:hAnsi="Arial" w:cs="Arial"/>
          <w:sz w:val="20"/>
        </w:rPr>
      </w:pPr>
      <w:bookmarkStart w:id="13" w:name="OLE_LINK7"/>
      <w:r w:rsidRPr="00FD24A9">
        <w:rPr>
          <w:rFonts w:ascii="Arial" w:hAnsi="Arial" w:cs="Arial"/>
          <w:sz w:val="20"/>
        </w:rPr>
        <w:t>Participation involves attending a one-to-one interview</w:t>
      </w:r>
      <w:r>
        <w:rPr>
          <w:rFonts w:ascii="Arial" w:hAnsi="Arial" w:cs="Arial"/>
          <w:sz w:val="20"/>
        </w:rPr>
        <w:t xml:space="preserve"> (either in-person or virtually)</w:t>
      </w:r>
      <w:r w:rsidRPr="00FD24A9">
        <w:rPr>
          <w:rFonts w:ascii="Arial" w:hAnsi="Arial" w:cs="Arial"/>
          <w:sz w:val="20"/>
        </w:rPr>
        <w:t xml:space="preserve"> in which we will ask you </w:t>
      </w:r>
      <w:r>
        <w:rPr>
          <w:rFonts w:ascii="Arial" w:hAnsi="Arial" w:cs="Arial"/>
          <w:sz w:val="20"/>
        </w:rPr>
        <w:t xml:space="preserve">some questions relating to </w:t>
      </w:r>
      <w:r w:rsidR="00904FF6" w:rsidRPr="00904FF6">
        <w:rPr>
          <w:rFonts w:ascii="Arial" w:hAnsi="Arial" w:cs="Arial"/>
          <w:sz w:val="20"/>
        </w:rPr>
        <w:t xml:space="preserve">overall grasp and awareness of Al software quality assurance, </w:t>
      </w:r>
      <w:r w:rsidR="00904FF6">
        <w:rPr>
          <w:rFonts w:ascii="Arial" w:hAnsi="Arial" w:cs="Arial"/>
          <w:sz w:val="20"/>
        </w:rPr>
        <w:t>q</w:t>
      </w:r>
      <w:r w:rsidR="00904FF6" w:rsidRPr="00904FF6">
        <w:rPr>
          <w:rFonts w:ascii="Arial" w:hAnsi="Arial" w:cs="Arial"/>
          <w:sz w:val="20"/>
        </w:rPr>
        <w:t>uality assurance practices for the data, the model, the framework, the workflow, and the product</w:t>
      </w:r>
      <w:ins w:id="14" w:author="Benjamin Joshua ONG" w:date="2023-05-09T11:00:00Z">
        <w:r w:rsidR="00E97CE2">
          <w:rPr>
            <w:rFonts w:ascii="Arial" w:hAnsi="Arial" w:cs="Arial"/>
            <w:sz w:val="20"/>
          </w:rPr>
          <w:t>, etc.</w:t>
        </w:r>
      </w:ins>
      <w:commentRangeStart w:id="15"/>
      <w:commentRangeStart w:id="16"/>
      <w:ins w:id="17" w:author="Nagalakshmi MAGANDARN" w:date="2023-05-04T14:45:00Z">
        <w:del w:id="18" w:author="Benjamin Joshua ONG" w:date="2023-05-09T11:00:00Z">
          <w:r w:rsidDel="00E97CE2">
            <w:rPr>
              <w:rFonts w:ascii="Arial" w:hAnsi="Arial" w:cs="Arial"/>
              <w:sz w:val="20"/>
            </w:rPr>
            <w:delText>…</w:delText>
          </w:r>
        </w:del>
      </w:ins>
      <w:commentRangeEnd w:id="15"/>
      <w:ins w:id="19" w:author="Nagalakshmi MAGANDARN" w:date="2023-05-04T14:49:00Z">
        <w:r w:rsidR="00DB4075">
          <w:rPr>
            <w:rStyle w:val="ae"/>
            <w:lang w:val="x-none"/>
          </w:rPr>
          <w:commentReference w:id="15"/>
        </w:r>
      </w:ins>
      <w:commentRangeEnd w:id="16"/>
      <w:r w:rsidR="00904FF6">
        <w:rPr>
          <w:rStyle w:val="ae"/>
          <w:lang w:val="x-none"/>
        </w:rPr>
        <w:commentReference w:id="16"/>
      </w:r>
      <w:r>
        <w:rPr>
          <w:rFonts w:ascii="Arial" w:hAnsi="Arial" w:cs="Arial"/>
          <w:sz w:val="20"/>
        </w:rPr>
        <w:t xml:space="preserve"> </w:t>
      </w:r>
      <w:bookmarkStart w:id="20" w:name="OLE_LINK1"/>
      <w:r>
        <w:rPr>
          <w:rFonts w:ascii="Arial" w:hAnsi="Arial" w:cs="Arial"/>
          <w:sz w:val="20"/>
        </w:rPr>
        <w:t xml:space="preserve">You will </w:t>
      </w:r>
      <w:r w:rsidR="00DB4075">
        <w:rPr>
          <w:rFonts w:ascii="Arial" w:hAnsi="Arial" w:cs="Arial"/>
          <w:sz w:val="20"/>
        </w:rPr>
        <w:t>also be</w:t>
      </w:r>
      <w:r>
        <w:rPr>
          <w:rFonts w:ascii="Arial" w:hAnsi="Arial" w:cs="Arial"/>
          <w:sz w:val="20"/>
        </w:rPr>
        <w:t xml:space="preserve"> asked for some demographic information</w:t>
      </w:r>
      <w:bookmarkEnd w:id="20"/>
      <w:r>
        <w:rPr>
          <w:rFonts w:ascii="Arial" w:hAnsi="Arial" w:cs="Arial"/>
          <w:sz w:val="20"/>
        </w:rPr>
        <w:t xml:space="preserve">. </w:t>
      </w:r>
    </w:p>
    <w:p w14:paraId="71DE23EB" w14:textId="77777777" w:rsidR="00FD24A9" w:rsidRDefault="00FD24A9" w:rsidP="00FD24A9">
      <w:pPr>
        <w:jc w:val="both"/>
        <w:rPr>
          <w:rFonts w:ascii="Arial" w:hAnsi="Arial" w:cs="Arial"/>
          <w:sz w:val="20"/>
        </w:rPr>
      </w:pPr>
    </w:p>
    <w:p w14:paraId="7214F0BE" w14:textId="77777777" w:rsidR="00DB4075" w:rsidRDefault="00DB4075" w:rsidP="00FD24A9">
      <w:pPr>
        <w:jc w:val="both"/>
        <w:rPr>
          <w:rFonts w:ascii="Arial" w:hAnsi="Arial" w:cs="Arial"/>
          <w:sz w:val="20"/>
        </w:rPr>
      </w:pPr>
    </w:p>
    <w:p w14:paraId="2864AB53" w14:textId="77777777" w:rsidR="00DB4075" w:rsidRDefault="00FD24A9" w:rsidP="00FD24A9">
      <w:pPr>
        <w:jc w:val="both"/>
        <w:rPr>
          <w:rFonts w:ascii="Arial" w:hAnsi="Arial" w:cs="Arial"/>
          <w:sz w:val="20"/>
        </w:rPr>
      </w:pPr>
      <w:r>
        <w:rPr>
          <w:rFonts w:ascii="Arial" w:hAnsi="Arial" w:cs="Arial"/>
          <w:sz w:val="20"/>
        </w:rPr>
        <w:t xml:space="preserve">It is expected that the interview will take about 60-90 minutes to complete. </w:t>
      </w:r>
    </w:p>
    <w:p w14:paraId="390D6432" w14:textId="77777777" w:rsidR="00DB4075" w:rsidRDefault="00DB4075" w:rsidP="00FD24A9">
      <w:pPr>
        <w:jc w:val="both"/>
        <w:rPr>
          <w:rFonts w:ascii="Arial" w:hAnsi="Arial" w:cs="Arial"/>
          <w:sz w:val="20"/>
        </w:rPr>
      </w:pPr>
    </w:p>
    <w:p w14:paraId="51C9B239" w14:textId="77777777" w:rsidR="00FD24A9" w:rsidRDefault="00DB4075" w:rsidP="00FD24A9">
      <w:pPr>
        <w:jc w:val="both"/>
        <w:rPr>
          <w:rFonts w:ascii="Arial" w:hAnsi="Arial" w:cs="Arial"/>
          <w:sz w:val="20"/>
          <w:szCs w:val="20"/>
        </w:rPr>
      </w:pPr>
      <w:r>
        <w:rPr>
          <w:rFonts w:ascii="Arial" w:hAnsi="Arial" w:cs="Arial"/>
          <w:sz w:val="20"/>
          <w:szCs w:val="20"/>
        </w:rPr>
        <w:t>Participation</w:t>
      </w:r>
      <w:r w:rsidR="00FD24A9">
        <w:rPr>
          <w:rFonts w:ascii="Arial" w:hAnsi="Arial" w:cs="Arial"/>
          <w:sz w:val="20"/>
          <w:szCs w:val="20"/>
        </w:rPr>
        <w:t xml:space="preserve"> in this study is entirely voluntary. You can withdraw from the study, or choose not to answer any specific questions, without penalty.</w:t>
      </w:r>
    </w:p>
    <w:p w14:paraId="41C7094D" w14:textId="77777777" w:rsidR="00DB4075" w:rsidRDefault="00DB4075" w:rsidP="00FD24A9">
      <w:pPr>
        <w:jc w:val="both"/>
        <w:rPr>
          <w:rFonts w:ascii="Arial" w:hAnsi="Arial" w:cs="Arial"/>
          <w:sz w:val="20"/>
          <w:szCs w:val="20"/>
        </w:rPr>
      </w:pPr>
    </w:p>
    <w:p w14:paraId="0BBCAB96" w14:textId="77777777" w:rsidR="00DB4075" w:rsidRDefault="00DB4075" w:rsidP="00FD24A9">
      <w:pPr>
        <w:jc w:val="both"/>
        <w:rPr>
          <w:rFonts w:ascii="Arial" w:hAnsi="Arial" w:cs="Arial"/>
          <w:sz w:val="20"/>
        </w:rPr>
      </w:pPr>
      <w:r w:rsidRPr="002E1313">
        <w:rPr>
          <w:rFonts w:ascii="Arial" w:hAnsi="Arial" w:cs="Arial"/>
          <w:sz w:val="20"/>
        </w:rPr>
        <w:t>The interviews will be audio-recorded</w:t>
      </w:r>
      <w:r>
        <w:rPr>
          <w:rFonts w:ascii="Arial" w:hAnsi="Arial" w:cs="Arial"/>
          <w:sz w:val="20"/>
        </w:rPr>
        <w:t xml:space="preserve"> (with your consent)</w:t>
      </w:r>
      <w:r w:rsidRPr="002E1313">
        <w:rPr>
          <w:rFonts w:ascii="Arial" w:hAnsi="Arial" w:cs="Arial"/>
          <w:sz w:val="20"/>
        </w:rPr>
        <w:t xml:space="preserve"> and subsequently transcribed</w:t>
      </w:r>
      <w:r>
        <w:rPr>
          <w:rFonts w:ascii="Arial" w:hAnsi="Arial" w:cs="Arial"/>
          <w:sz w:val="20"/>
        </w:rPr>
        <w:t xml:space="preserve"> and the research team will also be taking down some handwritten notes. </w:t>
      </w:r>
    </w:p>
    <w:bookmarkEnd w:id="6"/>
    <w:bookmarkEnd w:id="13"/>
    <w:p w14:paraId="600F6073" w14:textId="77777777" w:rsidR="00DB4075" w:rsidRPr="002E1313" w:rsidRDefault="00DB4075" w:rsidP="00FD24A9">
      <w:pPr>
        <w:jc w:val="both"/>
        <w:rPr>
          <w:rFonts w:ascii="Arial" w:hAnsi="Arial" w:cs="Arial"/>
          <w:sz w:val="20"/>
        </w:rPr>
      </w:pPr>
    </w:p>
    <w:bookmarkEnd w:id="7"/>
    <w:p w14:paraId="4184595B" w14:textId="77777777" w:rsidR="00402E18" w:rsidRPr="00FD24A9" w:rsidRDefault="00402E18" w:rsidP="00FD24A9">
      <w:pPr>
        <w:jc w:val="both"/>
        <w:rPr>
          <w:rStyle w:val="a7"/>
          <w:szCs w:val="20"/>
        </w:rPr>
      </w:pPr>
    </w:p>
    <w:p w14:paraId="0D64BDE5" w14:textId="77777777" w:rsidR="00402E18" w:rsidRPr="00C42AE7" w:rsidRDefault="00402E18" w:rsidP="00402E18">
      <w:pPr>
        <w:pStyle w:val="af2"/>
        <w:numPr>
          <w:ilvl w:val="0"/>
          <w:numId w:val="19"/>
        </w:numPr>
        <w:ind w:left="0"/>
        <w:jc w:val="both"/>
        <w:rPr>
          <w:rFonts w:ascii="Arial" w:hAnsi="Arial" w:cs="Arial"/>
          <w:i w:val="0"/>
          <w:sz w:val="20"/>
        </w:rPr>
      </w:pPr>
      <w:bookmarkStart w:id="21" w:name="OLE_LINK3"/>
      <w:r w:rsidRPr="00C42AE7">
        <w:rPr>
          <w:rFonts w:ascii="Arial" w:hAnsi="Arial" w:cs="Arial"/>
          <w:i w:val="0"/>
          <w:sz w:val="20"/>
        </w:rPr>
        <w:t>Benefits of Study:</w:t>
      </w:r>
    </w:p>
    <w:p w14:paraId="6CD5B8C1" w14:textId="77777777" w:rsidR="001332D6" w:rsidRPr="001332D6" w:rsidRDefault="001332D6" w:rsidP="001332D6">
      <w:pPr>
        <w:pStyle w:val="af2"/>
        <w:jc w:val="both"/>
        <w:rPr>
          <w:rFonts w:ascii="Arial" w:eastAsia="宋体" w:hAnsi="Arial" w:cs="Arial"/>
          <w:i w:val="0"/>
          <w:sz w:val="20"/>
          <w:lang w:val="en-US" w:eastAsia="zh-CN"/>
        </w:rPr>
      </w:pPr>
    </w:p>
    <w:p w14:paraId="351B5F1B" w14:textId="4BCA0466" w:rsidR="00402E18" w:rsidRPr="00C42AE7" w:rsidRDefault="00904FF6" w:rsidP="00C42AE7">
      <w:pPr>
        <w:pStyle w:val="af2"/>
        <w:tabs>
          <w:tab w:val="left" w:pos="7866"/>
        </w:tabs>
        <w:jc w:val="both"/>
        <w:rPr>
          <w:rFonts w:ascii="Arial" w:hAnsi="Arial" w:cs="Arial"/>
          <w:i w:val="0"/>
          <w:sz w:val="20"/>
        </w:rPr>
      </w:pPr>
      <w:bookmarkStart w:id="22" w:name="OLE_LINK9"/>
      <w:r w:rsidRPr="00904FF6">
        <w:rPr>
          <w:rFonts w:ascii="Arial" w:hAnsi="Arial" w:cs="Arial"/>
          <w:sz w:val="20"/>
        </w:rPr>
        <w:t>The study is expected to contribute to the scientific understanding of quality assurance methods specifically tailored for AI-enabled software. By identifying and promoting best practices, the research aims to ensure consistent, safe, and accurate AI performance, minimizing harm and unintended consequences. The findings will bridge the gap between traditional software QA techniques and AI software requirements, fostering the development of reliable and robust AI systems across different sectors. This will ultimately enhance innovation, efficiency, and safety in real-world applications, benefiting organizations and end-users alike.</w:t>
      </w:r>
      <w:bookmarkEnd w:id="21"/>
      <w:bookmarkEnd w:id="22"/>
      <w:commentRangeStart w:id="23"/>
      <w:commentRangeStart w:id="24"/>
      <w:r w:rsidR="00C42AE7">
        <w:rPr>
          <w:rFonts w:ascii="Arial" w:hAnsi="Arial" w:cs="Arial"/>
          <w:i w:val="0"/>
          <w:sz w:val="20"/>
        </w:rPr>
        <w:tab/>
      </w:r>
      <w:commentRangeEnd w:id="23"/>
      <w:r w:rsidR="00DB4075">
        <w:rPr>
          <w:rStyle w:val="ae"/>
          <w:rFonts w:eastAsia="宋体"/>
          <w:i w:val="0"/>
          <w:lang w:eastAsia="zh-CN"/>
        </w:rPr>
        <w:commentReference w:id="23"/>
      </w:r>
      <w:commentRangeEnd w:id="24"/>
      <w:r w:rsidR="00B352D9">
        <w:rPr>
          <w:rStyle w:val="ae"/>
          <w:rFonts w:eastAsia="宋体"/>
          <w:i w:val="0"/>
          <w:lang w:eastAsia="zh-CN"/>
        </w:rPr>
        <w:commentReference w:id="24"/>
      </w:r>
    </w:p>
    <w:p w14:paraId="761C55B0" w14:textId="77777777" w:rsidR="00402E18" w:rsidRPr="00C42AE7" w:rsidRDefault="00402E18" w:rsidP="00402E18">
      <w:pPr>
        <w:pStyle w:val="af2"/>
        <w:jc w:val="both"/>
        <w:rPr>
          <w:rFonts w:ascii="Arial" w:hAnsi="Arial" w:cs="Arial"/>
          <w:i w:val="0"/>
          <w:sz w:val="20"/>
        </w:rPr>
      </w:pPr>
    </w:p>
    <w:p w14:paraId="38103AB2" w14:textId="77777777" w:rsidR="00402E18" w:rsidRPr="00C42AE7" w:rsidRDefault="00402E18" w:rsidP="00402E18">
      <w:pPr>
        <w:pStyle w:val="af2"/>
        <w:numPr>
          <w:ilvl w:val="0"/>
          <w:numId w:val="19"/>
        </w:numPr>
        <w:ind w:left="0"/>
        <w:jc w:val="both"/>
        <w:rPr>
          <w:rFonts w:ascii="Arial" w:hAnsi="Arial" w:cs="Arial"/>
          <w:i w:val="0"/>
          <w:sz w:val="20"/>
        </w:rPr>
      </w:pPr>
      <w:bookmarkStart w:id="25" w:name="OLE_LINK43"/>
      <w:r w:rsidRPr="00C42AE7">
        <w:rPr>
          <w:rFonts w:ascii="Arial" w:hAnsi="Arial" w:cs="Arial"/>
          <w:i w:val="0"/>
          <w:sz w:val="20"/>
        </w:rPr>
        <w:t>Possible Risks of Study:</w:t>
      </w:r>
    </w:p>
    <w:bookmarkEnd w:id="25"/>
    <w:p w14:paraId="61A89EF2" w14:textId="77777777" w:rsidR="00402E18" w:rsidRPr="00C42AE7" w:rsidRDefault="00402E18" w:rsidP="00402E18">
      <w:pPr>
        <w:pStyle w:val="af2"/>
        <w:jc w:val="both"/>
        <w:rPr>
          <w:rFonts w:ascii="Arial" w:hAnsi="Arial" w:cs="Arial"/>
          <w:i w:val="0"/>
          <w:sz w:val="20"/>
        </w:rPr>
      </w:pPr>
    </w:p>
    <w:p w14:paraId="1CE6936A" w14:textId="77777777" w:rsidR="001332D6" w:rsidRPr="001332D6" w:rsidDel="00E97CE2" w:rsidRDefault="001332D6" w:rsidP="001332D6">
      <w:pPr>
        <w:pStyle w:val="af2"/>
        <w:jc w:val="both"/>
        <w:rPr>
          <w:del w:id="26" w:author="Benjamin Joshua ONG" w:date="2023-05-09T11:01:00Z"/>
          <w:rFonts w:ascii="Arial" w:eastAsia="宋体" w:hAnsi="Arial" w:cs="Arial"/>
          <w:i w:val="0"/>
          <w:sz w:val="20"/>
          <w:lang w:val="en-US" w:eastAsia="zh-CN"/>
        </w:rPr>
      </w:pPr>
      <w:del w:id="27" w:author="Benjamin Joshua ONG" w:date="2023-05-09T11:01:00Z">
        <w:r w:rsidRPr="001332D6" w:rsidDel="00E97CE2">
          <w:rPr>
            <w:rFonts w:ascii="Arial" w:eastAsia="宋体" w:hAnsi="Arial" w:cs="Arial"/>
            <w:i w:val="0"/>
            <w:sz w:val="20"/>
            <w:lang w:val="en-US" w:eastAsia="zh-CN"/>
          </w:rPr>
          <w:delText>While conducting a study, it is essential to consider and address any potential risks associated with the research. Here are some possible risks for the proposed study on AI software quality assurance:</w:delText>
        </w:r>
      </w:del>
    </w:p>
    <w:p w14:paraId="54B219C1" w14:textId="77777777" w:rsidR="001332D6" w:rsidRPr="001332D6" w:rsidRDefault="001332D6" w:rsidP="001332D6">
      <w:pPr>
        <w:pStyle w:val="af2"/>
        <w:jc w:val="both"/>
        <w:rPr>
          <w:rFonts w:ascii="Arial" w:eastAsia="宋体" w:hAnsi="Arial" w:cs="Arial"/>
          <w:i w:val="0"/>
          <w:sz w:val="20"/>
          <w:lang w:val="en-US" w:eastAsia="zh-CN"/>
        </w:rPr>
      </w:pPr>
    </w:p>
    <w:p w14:paraId="4F92EF8F" w14:textId="77777777" w:rsidR="001332D6" w:rsidRDefault="001332D6" w:rsidP="001332D6">
      <w:pPr>
        <w:pStyle w:val="af2"/>
        <w:jc w:val="both"/>
        <w:rPr>
          <w:ins w:id="28" w:author="Benjamin Joshua ONG" w:date="2023-05-09T11:03:00Z"/>
          <w:rFonts w:ascii="Arial" w:eastAsia="宋体" w:hAnsi="Arial" w:cs="Arial"/>
          <w:i w:val="0"/>
          <w:sz w:val="20"/>
          <w:lang w:val="en-US" w:eastAsia="zh-CN"/>
        </w:rPr>
      </w:pPr>
      <w:del w:id="29" w:author="Benjamin Joshua ONG" w:date="2023-05-09T11:01:00Z">
        <w:r w:rsidRPr="001332D6" w:rsidDel="00E97CE2">
          <w:rPr>
            <w:rFonts w:ascii="Arial" w:eastAsia="宋体" w:hAnsi="Arial" w:cs="Arial"/>
            <w:i w:val="0"/>
            <w:sz w:val="20"/>
            <w:lang w:val="en-US" w:eastAsia="zh-CN"/>
          </w:rPr>
          <w:lastRenderedPageBreak/>
          <w:delText xml:space="preserve">1. </w:delText>
        </w:r>
      </w:del>
      <w:del w:id="30" w:author="Benjamin Joshua ONG" w:date="2023-05-09T11:02:00Z">
        <w:r w:rsidRPr="001332D6" w:rsidDel="00E97CE2">
          <w:rPr>
            <w:rFonts w:ascii="Arial" w:eastAsia="宋体" w:hAnsi="Arial" w:cs="Arial"/>
            <w:i w:val="0"/>
            <w:sz w:val="20"/>
            <w:lang w:val="en-US" w:eastAsia="zh-CN"/>
          </w:rPr>
          <w:delText xml:space="preserve">Privacy and Confidentiality: </w:delText>
        </w:r>
      </w:del>
      <w:r w:rsidRPr="001332D6">
        <w:rPr>
          <w:rFonts w:ascii="Arial" w:eastAsia="宋体" w:hAnsi="Arial" w:cs="Arial"/>
          <w:i w:val="0"/>
          <w:sz w:val="20"/>
          <w:lang w:val="en-US" w:eastAsia="zh-CN"/>
        </w:rPr>
        <w:t xml:space="preserve">The study will involve one-to-one interviews, which may result in the collection of sensitive information related to participants' professional experiences or opinions. </w:t>
      </w:r>
      <w:del w:id="31" w:author="Benjamin Joshua ONG" w:date="2023-05-09T11:01:00Z">
        <w:r w:rsidRPr="001332D6" w:rsidDel="00E97CE2">
          <w:rPr>
            <w:rFonts w:ascii="Arial" w:eastAsia="宋体" w:hAnsi="Arial" w:cs="Arial"/>
            <w:i w:val="0"/>
            <w:sz w:val="20"/>
            <w:lang w:val="en-US" w:eastAsia="zh-CN"/>
          </w:rPr>
          <w:delText>There is a risk that</w:delText>
        </w:r>
      </w:del>
      <w:ins w:id="32" w:author="Benjamin Joshua ONG" w:date="2023-05-09T11:01:00Z">
        <w:r w:rsidR="00E97CE2">
          <w:rPr>
            <w:rFonts w:ascii="Arial" w:eastAsia="宋体" w:hAnsi="Arial" w:cs="Arial"/>
            <w:i w:val="0"/>
            <w:sz w:val="20"/>
            <w:lang w:val="en-US" w:eastAsia="zh-CN"/>
          </w:rPr>
          <w:t>In order to prevent</w:t>
        </w:r>
      </w:ins>
      <w:r w:rsidRPr="001332D6">
        <w:rPr>
          <w:rFonts w:ascii="Arial" w:eastAsia="宋体" w:hAnsi="Arial" w:cs="Arial"/>
          <w:i w:val="0"/>
          <w:sz w:val="20"/>
          <w:lang w:val="en-US" w:eastAsia="zh-CN"/>
        </w:rPr>
        <w:t xml:space="preserve"> such information </w:t>
      </w:r>
      <w:del w:id="33" w:author="Benjamin Joshua ONG" w:date="2023-05-09T11:01:00Z">
        <w:r w:rsidRPr="001332D6" w:rsidDel="00E97CE2">
          <w:rPr>
            <w:rFonts w:ascii="Arial" w:eastAsia="宋体" w:hAnsi="Arial" w:cs="Arial"/>
            <w:i w:val="0"/>
            <w:sz w:val="20"/>
            <w:lang w:val="en-US" w:eastAsia="zh-CN"/>
          </w:rPr>
          <w:delText xml:space="preserve">could be </w:delText>
        </w:r>
      </w:del>
      <w:ins w:id="34" w:author="Benjamin Joshua ONG" w:date="2023-05-09T11:01:00Z">
        <w:r w:rsidR="00E97CE2">
          <w:rPr>
            <w:rFonts w:ascii="Arial" w:eastAsia="宋体" w:hAnsi="Arial" w:cs="Arial"/>
            <w:i w:val="0"/>
            <w:sz w:val="20"/>
            <w:lang w:val="en-US" w:eastAsia="zh-CN"/>
          </w:rPr>
          <w:t xml:space="preserve">from being </w:t>
        </w:r>
      </w:ins>
      <w:r w:rsidRPr="001332D6">
        <w:rPr>
          <w:rFonts w:ascii="Arial" w:eastAsia="宋体" w:hAnsi="Arial" w:cs="Arial"/>
          <w:i w:val="0"/>
          <w:sz w:val="20"/>
          <w:lang w:val="en-US" w:eastAsia="zh-CN"/>
        </w:rPr>
        <w:t>accidentally disclosed or misused</w:t>
      </w:r>
      <w:ins w:id="35" w:author="Benjamin Joshua ONG" w:date="2023-05-09T11:01:00Z">
        <w:r w:rsidR="00E97CE2">
          <w:rPr>
            <w:rFonts w:ascii="Arial" w:eastAsia="宋体" w:hAnsi="Arial" w:cs="Arial"/>
            <w:i w:val="0"/>
            <w:sz w:val="20"/>
            <w:lang w:val="en-US" w:eastAsia="zh-CN"/>
          </w:rPr>
          <w:t xml:space="preserve">, we will </w:t>
        </w:r>
      </w:ins>
      <w:del w:id="36" w:author="Benjamin Joshua ONG" w:date="2023-05-09T11:01:00Z">
        <w:r w:rsidRPr="001332D6" w:rsidDel="00E97CE2">
          <w:rPr>
            <w:rFonts w:ascii="Arial" w:eastAsia="宋体" w:hAnsi="Arial" w:cs="Arial"/>
            <w:i w:val="0"/>
            <w:sz w:val="20"/>
            <w:lang w:val="en-US" w:eastAsia="zh-CN"/>
          </w:rPr>
          <w:delText xml:space="preserve">. To mitigate this risk, the research team should </w:delText>
        </w:r>
      </w:del>
      <w:r w:rsidRPr="001332D6">
        <w:rPr>
          <w:rFonts w:ascii="Arial" w:eastAsia="宋体" w:hAnsi="Arial" w:cs="Arial"/>
          <w:i w:val="0"/>
          <w:sz w:val="20"/>
          <w:lang w:val="en-US" w:eastAsia="zh-CN"/>
        </w:rPr>
        <w:t>ensure that all data is handled securely, participants' identities are anonymized, and strict confidentiality protocols are followed.</w:t>
      </w:r>
      <w:ins w:id="37" w:author="Benjamin Joshua ONG" w:date="2023-05-09T11:03:00Z">
        <w:r w:rsidR="00E97CE2">
          <w:rPr>
            <w:rFonts w:ascii="Arial" w:eastAsia="宋体" w:hAnsi="Arial" w:cs="Arial"/>
            <w:i w:val="0"/>
            <w:sz w:val="20"/>
            <w:lang w:val="en-US" w:eastAsia="zh-CN"/>
          </w:rPr>
          <w:t xml:space="preserve"> Please see below for details.</w:t>
        </w:r>
      </w:ins>
    </w:p>
    <w:p w14:paraId="52FD10BF" w14:textId="77777777" w:rsidR="00E97CE2" w:rsidRDefault="00E97CE2" w:rsidP="001332D6">
      <w:pPr>
        <w:pStyle w:val="af2"/>
        <w:jc w:val="both"/>
        <w:rPr>
          <w:ins w:id="38" w:author="Benjamin Joshua ONG" w:date="2023-05-09T11:03:00Z"/>
          <w:rFonts w:ascii="Arial" w:eastAsia="宋体" w:hAnsi="Arial" w:cs="Arial"/>
          <w:i w:val="0"/>
          <w:sz w:val="20"/>
          <w:lang w:val="en-US" w:eastAsia="zh-CN"/>
        </w:rPr>
      </w:pPr>
    </w:p>
    <w:p w14:paraId="51785A62" w14:textId="77777777" w:rsidR="00E97CE2" w:rsidRDefault="00E97CE2" w:rsidP="001332D6">
      <w:pPr>
        <w:pStyle w:val="af2"/>
        <w:jc w:val="both"/>
        <w:rPr>
          <w:ins w:id="39" w:author="Benjamin Joshua ONG" w:date="2023-05-09T11:02:00Z"/>
          <w:rFonts w:ascii="Arial" w:eastAsia="宋体" w:hAnsi="Arial" w:cs="Arial"/>
          <w:i w:val="0"/>
          <w:sz w:val="20"/>
          <w:lang w:val="en-US" w:eastAsia="zh-CN"/>
        </w:rPr>
      </w:pPr>
      <w:commentRangeStart w:id="40"/>
      <w:commentRangeStart w:id="41"/>
      <w:ins w:id="42" w:author="Benjamin Joshua ONG" w:date="2023-05-09T11:06:00Z">
        <w:r>
          <w:rPr>
            <w:rFonts w:ascii="Arial" w:eastAsia="宋体" w:hAnsi="Arial" w:cs="Arial"/>
            <w:i w:val="0"/>
            <w:sz w:val="20"/>
            <w:lang w:val="en-US" w:eastAsia="zh-CN"/>
          </w:rPr>
          <w:t>During the interview, you do not need to share any commercially sensitive or confidential information with us.</w:t>
        </w:r>
      </w:ins>
      <w:ins w:id="43" w:author="Benjamin Joshua ONG" w:date="2023-05-09T11:07:00Z">
        <w:r>
          <w:rPr>
            <w:rFonts w:ascii="Arial" w:eastAsia="宋体" w:hAnsi="Arial" w:cs="Arial"/>
            <w:i w:val="0"/>
            <w:sz w:val="20"/>
            <w:lang w:val="en-US" w:eastAsia="zh-CN"/>
          </w:rPr>
          <w:t xml:space="preserve"> You are free to skip any questions.</w:t>
        </w:r>
        <w:commentRangeEnd w:id="40"/>
        <w:r>
          <w:rPr>
            <w:rStyle w:val="ae"/>
            <w:rFonts w:eastAsia="宋体"/>
            <w:i w:val="0"/>
            <w:lang w:eastAsia="zh-CN"/>
          </w:rPr>
          <w:commentReference w:id="40"/>
        </w:r>
      </w:ins>
      <w:commentRangeEnd w:id="41"/>
      <w:r w:rsidR="001E25E1">
        <w:rPr>
          <w:rStyle w:val="ae"/>
          <w:rFonts w:eastAsia="宋体"/>
          <w:i w:val="0"/>
          <w:lang w:eastAsia="zh-CN"/>
        </w:rPr>
        <w:commentReference w:id="41"/>
      </w:r>
    </w:p>
    <w:p w14:paraId="11304A21" w14:textId="77777777" w:rsidR="00E97CE2" w:rsidRDefault="00E97CE2" w:rsidP="001332D6">
      <w:pPr>
        <w:pStyle w:val="af2"/>
        <w:jc w:val="both"/>
        <w:rPr>
          <w:ins w:id="44" w:author="Benjamin Joshua ONG" w:date="2023-05-09T11:02:00Z"/>
          <w:rFonts w:ascii="Arial" w:eastAsia="宋体" w:hAnsi="Arial" w:cs="Arial"/>
          <w:i w:val="0"/>
          <w:sz w:val="20"/>
          <w:lang w:val="en-US" w:eastAsia="zh-CN"/>
        </w:rPr>
      </w:pPr>
    </w:p>
    <w:p w14:paraId="04989661" w14:textId="77777777" w:rsidR="00E97CE2" w:rsidRPr="001332D6" w:rsidRDefault="00E97CE2" w:rsidP="001332D6">
      <w:pPr>
        <w:pStyle w:val="af2"/>
        <w:jc w:val="both"/>
        <w:rPr>
          <w:rFonts w:ascii="Arial" w:eastAsia="宋体" w:hAnsi="Arial" w:cs="Arial"/>
          <w:i w:val="0"/>
          <w:sz w:val="20"/>
          <w:lang w:val="en-US" w:eastAsia="zh-CN"/>
        </w:rPr>
      </w:pPr>
    </w:p>
    <w:p w14:paraId="6CCDB82A" w14:textId="77777777" w:rsidR="001332D6" w:rsidRPr="001332D6" w:rsidRDefault="001332D6" w:rsidP="001332D6">
      <w:pPr>
        <w:pStyle w:val="af2"/>
        <w:jc w:val="both"/>
        <w:rPr>
          <w:rFonts w:ascii="Arial" w:eastAsia="宋体" w:hAnsi="Arial" w:cs="Arial"/>
          <w:i w:val="0"/>
          <w:sz w:val="20"/>
          <w:lang w:val="en-US" w:eastAsia="zh-CN"/>
        </w:rPr>
      </w:pPr>
    </w:p>
    <w:p w14:paraId="2B1F148D" w14:textId="77777777" w:rsidR="001332D6" w:rsidRPr="001332D6" w:rsidDel="00E97CE2" w:rsidRDefault="001332D6" w:rsidP="001332D6">
      <w:pPr>
        <w:pStyle w:val="af2"/>
        <w:jc w:val="both"/>
        <w:rPr>
          <w:del w:id="45" w:author="Benjamin Joshua ONG" w:date="2023-05-09T11:01:00Z"/>
          <w:rFonts w:ascii="Arial" w:eastAsia="宋体" w:hAnsi="Arial" w:cs="Arial"/>
          <w:i w:val="0"/>
          <w:sz w:val="20"/>
          <w:lang w:val="en-US" w:eastAsia="zh-CN"/>
        </w:rPr>
      </w:pPr>
      <w:commentRangeStart w:id="46"/>
      <w:del w:id="47" w:author="Benjamin Joshua ONG" w:date="2023-05-09T11:01:00Z">
        <w:r w:rsidRPr="001332D6" w:rsidDel="00E97CE2">
          <w:rPr>
            <w:rFonts w:ascii="Arial" w:eastAsia="宋体" w:hAnsi="Arial" w:cs="Arial"/>
            <w:i w:val="0"/>
            <w:sz w:val="20"/>
            <w:lang w:val="en-US" w:eastAsia="zh-CN"/>
          </w:rPr>
          <w:delText>2. Bias in Data Collection: There is a possibility that the participants' responses may be influenced by various factors, such as social desirability bias, leading to skewed or inaccurate data. To address this risk, the researchers should ensure that the interview questions are carefully designed to minimize bias and that a diverse range of participants is included in the study.</w:delText>
        </w:r>
      </w:del>
    </w:p>
    <w:p w14:paraId="62643146" w14:textId="77777777" w:rsidR="001332D6" w:rsidRPr="001332D6" w:rsidDel="00E97CE2" w:rsidRDefault="001332D6" w:rsidP="001332D6">
      <w:pPr>
        <w:pStyle w:val="af2"/>
        <w:jc w:val="both"/>
        <w:rPr>
          <w:del w:id="48" w:author="Benjamin Joshua ONG" w:date="2023-05-09T11:01:00Z"/>
          <w:rFonts w:ascii="Arial" w:eastAsia="宋体" w:hAnsi="Arial" w:cs="Arial"/>
          <w:i w:val="0"/>
          <w:sz w:val="20"/>
          <w:lang w:val="en-US" w:eastAsia="zh-CN"/>
        </w:rPr>
      </w:pPr>
    </w:p>
    <w:p w14:paraId="38C33248" w14:textId="77777777" w:rsidR="001332D6" w:rsidRPr="001332D6" w:rsidDel="00E97CE2" w:rsidRDefault="001332D6" w:rsidP="001332D6">
      <w:pPr>
        <w:pStyle w:val="af2"/>
        <w:jc w:val="both"/>
        <w:rPr>
          <w:del w:id="49" w:author="Benjamin Joshua ONG" w:date="2023-05-09T11:01:00Z"/>
          <w:rFonts w:ascii="Arial" w:eastAsia="宋体" w:hAnsi="Arial" w:cs="Arial"/>
          <w:i w:val="0"/>
          <w:sz w:val="20"/>
          <w:lang w:val="en-US" w:eastAsia="zh-CN"/>
        </w:rPr>
      </w:pPr>
      <w:del w:id="50" w:author="Benjamin Joshua ONG" w:date="2023-05-09T11:01:00Z">
        <w:r w:rsidRPr="001332D6" w:rsidDel="00E97CE2">
          <w:rPr>
            <w:rFonts w:ascii="Arial" w:eastAsia="宋体" w:hAnsi="Arial" w:cs="Arial"/>
            <w:i w:val="0"/>
            <w:sz w:val="20"/>
            <w:lang w:val="en-US" w:eastAsia="zh-CN"/>
          </w:rPr>
          <w:delText>3. Limited Generalizability: The study's findings may not be generalizable to all AI software systems or quality assurance practices due to the sample size or specific context of the interviews. To improve the generalizability of the results, the researchers should strive to include participants from various backgrounds, industries, and with different levels of experience in AI software quality assurance.</w:delText>
        </w:r>
      </w:del>
      <w:commentRangeEnd w:id="46"/>
      <w:r w:rsidR="00E97CE2">
        <w:rPr>
          <w:rStyle w:val="ae"/>
          <w:rFonts w:eastAsia="宋体"/>
          <w:i w:val="0"/>
          <w:lang w:eastAsia="zh-CN"/>
        </w:rPr>
        <w:commentReference w:id="46"/>
      </w:r>
    </w:p>
    <w:p w14:paraId="336CC48E" w14:textId="77777777" w:rsidR="001332D6" w:rsidRPr="001332D6" w:rsidRDefault="001332D6" w:rsidP="001332D6">
      <w:pPr>
        <w:pStyle w:val="af2"/>
        <w:jc w:val="both"/>
        <w:rPr>
          <w:rFonts w:ascii="Arial" w:eastAsia="宋体" w:hAnsi="Arial" w:cs="Arial"/>
          <w:i w:val="0"/>
          <w:sz w:val="20"/>
          <w:lang w:val="en-US" w:eastAsia="zh-CN"/>
        </w:rPr>
      </w:pPr>
    </w:p>
    <w:p w14:paraId="6EBD519A" w14:textId="77777777" w:rsidR="001332D6" w:rsidRPr="001332D6" w:rsidDel="007C0E9F" w:rsidRDefault="001332D6" w:rsidP="001332D6">
      <w:pPr>
        <w:pStyle w:val="af2"/>
        <w:jc w:val="both"/>
        <w:rPr>
          <w:del w:id="51" w:author="WANG Chenyu" w:date="2023-05-04T15:11:00Z"/>
          <w:rFonts w:ascii="Arial" w:eastAsia="宋体" w:hAnsi="Arial" w:cs="Arial"/>
          <w:i w:val="0"/>
          <w:sz w:val="20"/>
          <w:lang w:val="en-US" w:eastAsia="zh-CN"/>
        </w:rPr>
      </w:pPr>
      <w:commentRangeStart w:id="52"/>
      <w:commentRangeStart w:id="53"/>
      <w:del w:id="54" w:author="WANG Chenyu" w:date="2023-05-04T15:11:00Z">
        <w:r w:rsidDel="007C0E9F">
          <w:rPr>
            <w:rFonts w:ascii="Arial" w:eastAsia="宋体" w:hAnsi="Arial" w:cs="Arial"/>
            <w:i w:val="0"/>
            <w:sz w:val="20"/>
            <w:lang w:val="en-US" w:eastAsia="zh-CN"/>
          </w:rPr>
          <w:delText>4</w:delText>
        </w:r>
        <w:r w:rsidRPr="001332D6" w:rsidDel="007C0E9F">
          <w:rPr>
            <w:rFonts w:ascii="Arial" w:eastAsia="宋体" w:hAnsi="Arial" w:cs="Arial"/>
            <w:i w:val="0"/>
            <w:sz w:val="20"/>
            <w:lang w:val="en-US" w:eastAsia="zh-CN"/>
          </w:rPr>
          <w:delText>. Emotional Distress: Some interview questions might potentially cause emotional distress or discomfort for the participants, especially if they involve discussing negative experiences or challenges related to AI software quality assurance. The researchers should be sensitive to participants' feelings and emotions, provide appropriate support if needed, and inform them of their right to withdraw from the study at any time without consequences.</w:delText>
        </w:r>
        <w:commentRangeEnd w:id="52"/>
        <w:r w:rsidR="00DB4075" w:rsidDel="007C0E9F">
          <w:rPr>
            <w:rStyle w:val="ae"/>
            <w:rFonts w:eastAsia="宋体"/>
            <w:i w:val="0"/>
            <w:lang w:eastAsia="zh-CN"/>
          </w:rPr>
          <w:commentReference w:id="52"/>
        </w:r>
        <w:commentRangeEnd w:id="53"/>
        <w:r w:rsidR="007C0E9F" w:rsidDel="007C0E9F">
          <w:rPr>
            <w:rStyle w:val="ae"/>
            <w:rFonts w:eastAsia="宋体"/>
            <w:i w:val="0"/>
            <w:lang w:eastAsia="zh-CN"/>
          </w:rPr>
          <w:commentReference w:id="53"/>
        </w:r>
      </w:del>
    </w:p>
    <w:p w14:paraId="6FF06EDD" w14:textId="77777777" w:rsidR="001332D6" w:rsidRPr="001332D6" w:rsidRDefault="001332D6" w:rsidP="001332D6">
      <w:pPr>
        <w:pStyle w:val="af2"/>
        <w:jc w:val="both"/>
        <w:rPr>
          <w:rFonts w:ascii="Arial" w:eastAsia="宋体" w:hAnsi="Arial" w:cs="Arial"/>
          <w:i w:val="0"/>
          <w:sz w:val="20"/>
          <w:lang w:val="en-US" w:eastAsia="zh-CN"/>
        </w:rPr>
      </w:pPr>
    </w:p>
    <w:p w14:paraId="75DA001B" w14:textId="77777777" w:rsidR="00402E18" w:rsidRPr="00C42AE7" w:rsidDel="00E97CE2" w:rsidRDefault="001332D6" w:rsidP="001332D6">
      <w:pPr>
        <w:jc w:val="both"/>
        <w:rPr>
          <w:del w:id="55" w:author="Benjamin Joshua ONG" w:date="2023-05-09T11:07:00Z"/>
          <w:rFonts w:ascii="Arial" w:hAnsi="Arial" w:cs="Arial"/>
          <w:sz w:val="20"/>
          <w:szCs w:val="20"/>
        </w:rPr>
      </w:pPr>
      <w:del w:id="56" w:author="Benjamin Joshua ONG" w:date="2023-05-09T11:07:00Z">
        <w:r w:rsidRPr="001332D6" w:rsidDel="00E97CE2">
          <w:rPr>
            <w:rFonts w:ascii="Arial" w:hAnsi="Arial" w:cs="Arial"/>
            <w:sz w:val="20"/>
          </w:rPr>
          <w:delText xml:space="preserve">By identifying and addressing these possible risks, </w:delText>
        </w:r>
        <w:r w:rsidDel="00E97CE2">
          <w:rPr>
            <w:rFonts w:ascii="Arial" w:hAnsi="Arial" w:cs="Arial"/>
            <w:sz w:val="20"/>
          </w:rPr>
          <w:delText>We (</w:delText>
        </w:r>
        <w:r w:rsidRPr="001332D6" w:rsidDel="00E97CE2">
          <w:rPr>
            <w:rFonts w:ascii="Arial" w:hAnsi="Arial" w:cs="Arial"/>
            <w:sz w:val="20"/>
          </w:rPr>
          <w:delText>the research team</w:delText>
        </w:r>
        <w:r w:rsidDel="00E97CE2">
          <w:rPr>
            <w:rFonts w:ascii="Arial" w:hAnsi="Arial" w:cs="Arial"/>
            <w:sz w:val="20"/>
          </w:rPr>
          <w:delText>) will promise that we</w:delText>
        </w:r>
        <w:r w:rsidRPr="001332D6" w:rsidDel="00E97CE2">
          <w:rPr>
            <w:rFonts w:ascii="Arial" w:hAnsi="Arial" w:cs="Arial"/>
            <w:sz w:val="20"/>
          </w:rPr>
          <w:delText xml:space="preserve"> can work to ensure the study is conducted ethically, efficiently, and with minimal harm to the participants.</w:delText>
        </w:r>
      </w:del>
    </w:p>
    <w:p w14:paraId="4742F455" w14:textId="77777777" w:rsidR="00402E18" w:rsidRPr="00C42AE7" w:rsidRDefault="00402E18" w:rsidP="00402E18">
      <w:pPr>
        <w:pStyle w:val="af2"/>
        <w:jc w:val="both"/>
        <w:rPr>
          <w:rFonts w:ascii="Arial" w:hAnsi="Arial" w:cs="Arial"/>
          <w:i w:val="0"/>
          <w:sz w:val="20"/>
        </w:rPr>
      </w:pPr>
    </w:p>
    <w:p w14:paraId="6EA449B3" w14:textId="77777777" w:rsidR="00402E18" w:rsidRPr="00C42AE7" w:rsidRDefault="00402E18" w:rsidP="00402E18">
      <w:pPr>
        <w:pStyle w:val="af2"/>
        <w:jc w:val="both"/>
        <w:rPr>
          <w:rFonts w:ascii="Arial" w:hAnsi="Arial" w:cs="Arial"/>
          <w:i w:val="0"/>
          <w:sz w:val="20"/>
        </w:rPr>
      </w:pPr>
    </w:p>
    <w:p w14:paraId="2FAC5CA7" w14:textId="77777777" w:rsidR="00402E18" w:rsidRPr="00C42AE7" w:rsidRDefault="00402E18" w:rsidP="00402E18">
      <w:pPr>
        <w:pStyle w:val="af"/>
        <w:numPr>
          <w:ilvl w:val="0"/>
          <w:numId w:val="19"/>
        </w:numPr>
        <w:ind w:left="0"/>
        <w:jc w:val="both"/>
        <w:rPr>
          <w:rFonts w:ascii="Arial" w:hAnsi="Arial" w:cs="Arial"/>
        </w:rPr>
      </w:pPr>
      <w:bookmarkStart w:id="57" w:name="OLE_LINK44"/>
      <w:r w:rsidRPr="00C42AE7">
        <w:rPr>
          <w:rFonts w:ascii="Arial" w:hAnsi="Arial" w:cs="Arial"/>
        </w:rPr>
        <w:t xml:space="preserve">Confidentiality and Privacy of Research Data </w:t>
      </w:r>
      <w:bookmarkEnd w:id="57"/>
      <w:r w:rsidRPr="00C42AE7">
        <w:rPr>
          <w:rFonts w:ascii="Arial" w:hAnsi="Arial" w:cs="Arial"/>
        </w:rPr>
        <w:t>:</w:t>
      </w:r>
    </w:p>
    <w:p w14:paraId="026B39A1" w14:textId="77777777" w:rsidR="00402E18" w:rsidRPr="00DB4075" w:rsidRDefault="00402E18" w:rsidP="00402E18">
      <w:pPr>
        <w:pStyle w:val="af2"/>
        <w:jc w:val="both"/>
        <w:rPr>
          <w:rFonts w:ascii="Arial" w:hAnsi="Arial" w:cs="Arial"/>
          <w:i w:val="0"/>
          <w:sz w:val="20"/>
          <w:lang w:val="en-US"/>
        </w:rPr>
      </w:pPr>
    </w:p>
    <w:p w14:paraId="7CB5D400" w14:textId="77777777" w:rsidR="00DB4075" w:rsidRPr="00870F3D" w:rsidRDefault="00DB4075" w:rsidP="00402E18">
      <w:pPr>
        <w:pStyle w:val="af2"/>
        <w:jc w:val="both"/>
        <w:rPr>
          <w:rFonts w:ascii="Arial" w:hAnsi="Arial" w:cs="Arial"/>
          <w:i w:val="0"/>
          <w:sz w:val="20"/>
          <w:lang w:val="en-US"/>
        </w:rPr>
      </w:pPr>
      <w:bookmarkStart w:id="58" w:name="OLE_LINK10"/>
      <w:commentRangeStart w:id="59"/>
      <w:commentRangeStart w:id="60"/>
      <w:r w:rsidRPr="00DB4075">
        <w:rPr>
          <w:rFonts w:ascii="Arial" w:hAnsi="Arial" w:cs="Arial"/>
          <w:i w:val="0"/>
          <w:sz w:val="20"/>
        </w:rPr>
        <w:t>The information you provide will be kept strictly confidential. Only the Principal Investigator and his/her co-investigators will have access to the raw data. The interview will be audio-recorded and transcribed.</w:t>
      </w:r>
      <w:r>
        <w:rPr>
          <w:rFonts w:ascii="Arial" w:hAnsi="Arial" w:cs="Arial"/>
          <w:i w:val="0"/>
          <w:sz w:val="20"/>
          <w:lang w:val="en-US"/>
        </w:rPr>
        <w:t xml:space="preserve"> Once the audio-recordings have been transcribed, the recordings will no longer be stored. All transcripts will be stored in a manner where any identifiable information will be masked. </w:t>
      </w:r>
      <w:r w:rsidR="007B6E7C">
        <w:rPr>
          <w:rFonts w:ascii="Arial" w:hAnsi="Arial" w:cs="Arial"/>
          <w:i w:val="0"/>
          <w:sz w:val="20"/>
          <w:lang w:val="en-US"/>
        </w:rPr>
        <w:t>D</w:t>
      </w:r>
      <w:r>
        <w:rPr>
          <w:rFonts w:ascii="Arial" w:hAnsi="Arial" w:cs="Arial"/>
          <w:i w:val="0"/>
          <w:sz w:val="20"/>
          <w:lang w:val="en-US"/>
        </w:rPr>
        <w:t xml:space="preserve">emographic information </w:t>
      </w:r>
      <w:r w:rsidR="007B6E7C">
        <w:rPr>
          <w:rFonts w:ascii="Arial" w:hAnsi="Arial" w:cs="Arial"/>
          <w:i w:val="0"/>
          <w:sz w:val="20"/>
          <w:lang w:val="en-US"/>
        </w:rPr>
        <w:t xml:space="preserve">collected </w:t>
      </w:r>
      <w:r>
        <w:rPr>
          <w:rFonts w:ascii="Arial" w:hAnsi="Arial" w:cs="Arial"/>
          <w:i w:val="0"/>
          <w:sz w:val="20"/>
          <w:lang w:val="en-US"/>
        </w:rPr>
        <w:t xml:space="preserve">will be aggregated </w:t>
      </w:r>
      <w:r w:rsidR="007B6E7C">
        <w:rPr>
          <w:rFonts w:ascii="Arial" w:hAnsi="Arial" w:cs="Arial"/>
          <w:i w:val="0"/>
          <w:sz w:val="20"/>
          <w:lang w:val="en-US"/>
        </w:rPr>
        <w:t xml:space="preserve">so that it would not be possible to identify individuals. </w:t>
      </w:r>
      <w:commentRangeEnd w:id="59"/>
      <w:r w:rsidR="007B6E7C">
        <w:rPr>
          <w:rStyle w:val="ae"/>
          <w:rFonts w:eastAsia="宋体"/>
          <w:i w:val="0"/>
          <w:lang w:eastAsia="zh-CN"/>
        </w:rPr>
        <w:commentReference w:id="59"/>
      </w:r>
      <w:commentRangeEnd w:id="60"/>
      <w:r w:rsidR="00B352D9">
        <w:rPr>
          <w:rStyle w:val="ae"/>
          <w:rFonts w:eastAsia="宋体"/>
          <w:i w:val="0"/>
          <w:lang w:eastAsia="zh-CN"/>
        </w:rPr>
        <w:commentReference w:id="60"/>
      </w:r>
    </w:p>
    <w:p w14:paraId="6692F01F" w14:textId="77777777" w:rsidR="00DB4075" w:rsidRDefault="00DB4075" w:rsidP="00402E18">
      <w:pPr>
        <w:pStyle w:val="af2"/>
        <w:jc w:val="both"/>
        <w:rPr>
          <w:rFonts w:ascii="Arial" w:hAnsi="Arial" w:cs="Arial"/>
          <w:i w:val="0"/>
          <w:sz w:val="20"/>
        </w:rPr>
      </w:pPr>
    </w:p>
    <w:p w14:paraId="2E12B34C" w14:textId="77777777" w:rsidR="00DB4075" w:rsidRPr="00870F3D" w:rsidRDefault="00DB4075" w:rsidP="00402E18">
      <w:pPr>
        <w:pStyle w:val="af2"/>
        <w:jc w:val="both"/>
        <w:rPr>
          <w:rFonts w:ascii="Arial" w:hAnsi="Arial" w:cs="Arial"/>
          <w:i w:val="0"/>
          <w:sz w:val="20"/>
          <w:lang w:val="en-US"/>
        </w:rPr>
      </w:pPr>
      <w:bookmarkStart w:id="61" w:name="OLE_LINK4"/>
      <w:commentRangeStart w:id="62"/>
      <w:commentRangeStart w:id="63"/>
      <w:r w:rsidRPr="00DB4075">
        <w:rPr>
          <w:rFonts w:ascii="Arial" w:hAnsi="Arial" w:cs="Arial"/>
          <w:i w:val="0"/>
          <w:sz w:val="20"/>
        </w:rPr>
        <w:t>Anonymized data from this study may be shared with qualified researchers or research institutions, where deemed appropriate, consistent with academic association, journal, or university policies.</w:t>
      </w:r>
      <w:r>
        <w:rPr>
          <w:rFonts w:ascii="Arial" w:hAnsi="Arial" w:cs="Arial"/>
          <w:i w:val="0"/>
          <w:sz w:val="20"/>
          <w:lang w:val="en-US"/>
        </w:rPr>
        <w:t xml:space="preserve"> </w:t>
      </w:r>
      <w:r w:rsidRPr="00DB4075">
        <w:rPr>
          <w:rFonts w:ascii="Arial" w:hAnsi="Arial" w:cs="Arial"/>
          <w:i w:val="0"/>
          <w:sz w:val="20"/>
          <w:lang w:val="en-US"/>
        </w:rPr>
        <w:t>Any reports from this study will be done at the aggregate level, and/or with individual and company information anonymized or disguised, so that it would not be possible to identify participants or their companies.</w:t>
      </w:r>
      <w:commentRangeEnd w:id="62"/>
      <w:r w:rsidR="007B6E7C">
        <w:rPr>
          <w:rStyle w:val="ae"/>
          <w:rFonts w:eastAsia="宋体"/>
          <w:i w:val="0"/>
          <w:lang w:eastAsia="zh-CN"/>
        </w:rPr>
        <w:commentReference w:id="62"/>
      </w:r>
      <w:commentRangeEnd w:id="63"/>
      <w:r w:rsidR="00B352D9">
        <w:rPr>
          <w:rStyle w:val="ae"/>
          <w:rFonts w:eastAsia="宋体"/>
          <w:i w:val="0"/>
          <w:lang w:eastAsia="zh-CN"/>
        </w:rPr>
        <w:commentReference w:id="63"/>
      </w:r>
    </w:p>
    <w:bookmarkEnd w:id="58"/>
    <w:bookmarkEnd w:id="61"/>
    <w:p w14:paraId="1E7542E1" w14:textId="77777777" w:rsidR="00402E18" w:rsidRPr="00C42AE7" w:rsidRDefault="00402E18" w:rsidP="00402E18">
      <w:pPr>
        <w:pStyle w:val="af2"/>
        <w:jc w:val="both"/>
        <w:rPr>
          <w:rFonts w:ascii="Arial" w:hAnsi="Arial" w:cs="Arial"/>
          <w:i w:val="0"/>
          <w:sz w:val="20"/>
        </w:rPr>
      </w:pPr>
    </w:p>
    <w:p w14:paraId="1393642B" w14:textId="77777777" w:rsidR="00402E18" w:rsidRPr="00C42AE7" w:rsidRDefault="00402E18" w:rsidP="00402E18">
      <w:pPr>
        <w:pStyle w:val="af2"/>
        <w:numPr>
          <w:ilvl w:val="0"/>
          <w:numId w:val="19"/>
        </w:numPr>
        <w:ind w:left="0"/>
        <w:jc w:val="both"/>
        <w:rPr>
          <w:rFonts w:ascii="Arial" w:hAnsi="Arial" w:cs="Arial"/>
          <w:i w:val="0"/>
          <w:sz w:val="20"/>
        </w:rPr>
      </w:pPr>
      <w:r w:rsidRPr="00C42AE7">
        <w:rPr>
          <w:rFonts w:ascii="Arial" w:hAnsi="Arial" w:cs="Arial"/>
          <w:i w:val="0"/>
          <w:sz w:val="20"/>
        </w:rPr>
        <w:t>Contact Details:</w:t>
      </w:r>
    </w:p>
    <w:p w14:paraId="18768277" w14:textId="77777777" w:rsidR="00402E18" w:rsidRPr="00C42AE7" w:rsidRDefault="00402E18" w:rsidP="00C42AE7">
      <w:pPr>
        <w:pStyle w:val="af2"/>
        <w:numPr>
          <w:ilvl w:val="0"/>
          <w:numId w:val="20"/>
        </w:numPr>
        <w:ind w:left="567" w:hanging="567"/>
        <w:jc w:val="both"/>
        <w:rPr>
          <w:rFonts w:ascii="Arial" w:hAnsi="Arial" w:cs="Arial"/>
          <w:i w:val="0"/>
          <w:sz w:val="20"/>
        </w:rPr>
      </w:pPr>
      <w:r w:rsidRPr="00C42AE7">
        <w:rPr>
          <w:rFonts w:ascii="Arial" w:hAnsi="Arial" w:cs="Arial"/>
          <w:i w:val="0"/>
          <w:sz w:val="20"/>
        </w:rPr>
        <w:t>For questions/ clarifications on</w:t>
      </w:r>
      <w:r w:rsidRPr="00C42AE7">
        <w:rPr>
          <w:rFonts w:ascii="Arial" w:hAnsi="Arial" w:cs="Arial"/>
          <w:i w:val="0"/>
          <w:sz w:val="20"/>
          <w:lang w:val="en-US"/>
        </w:rPr>
        <w:t xml:space="preserve"> this</w:t>
      </w:r>
      <w:r w:rsidRPr="00C42AE7">
        <w:rPr>
          <w:rFonts w:ascii="Arial" w:hAnsi="Arial" w:cs="Arial"/>
          <w:i w:val="0"/>
          <w:sz w:val="20"/>
        </w:rPr>
        <w:t xml:space="preserve"> study, please contact the Principal Investigator, </w:t>
      </w:r>
      <w:r w:rsidR="001332D6">
        <w:rPr>
          <w:rFonts w:ascii="Arial" w:hAnsi="Arial" w:cs="Arial"/>
          <w:i w:val="0"/>
          <w:sz w:val="20"/>
          <w:u w:val="single"/>
          <w:lang w:val="en-US"/>
        </w:rPr>
        <w:t>WANG Chenyu</w:t>
      </w:r>
      <w:r w:rsidR="001332D6" w:rsidRPr="00C42AE7">
        <w:rPr>
          <w:rFonts w:ascii="Arial" w:hAnsi="Arial" w:cs="Arial"/>
          <w:i w:val="0"/>
          <w:sz w:val="20"/>
          <w:u w:val="single"/>
        </w:rPr>
        <w:t>,</w:t>
      </w:r>
      <w:r w:rsidR="001332D6" w:rsidRPr="00C42AE7">
        <w:rPr>
          <w:rFonts w:ascii="Arial" w:hAnsi="Arial" w:cs="Arial"/>
          <w:i w:val="0"/>
          <w:sz w:val="20"/>
        </w:rPr>
        <w:t xml:space="preserve"> </w:t>
      </w:r>
      <w:r w:rsidRPr="00C42AE7">
        <w:rPr>
          <w:rFonts w:ascii="Arial" w:hAnsi="Arial" w:cs="Arial"/>
          <w:i w:val="0"/>
          <w:sz w:val="20"/>
        </w:rPr>
        <w:t xml:space="preserve">at email address </w:t>
      </w:r>
      <w:bookmarkStart w:id="64" w:name="OLE_LINK46"/>
      <w:r w:rsidR="001332D6">
        <w:rPr>
          <w:rFonts w:ascii="Arial" w:hAnsi="Arial" w:cs="Arial"/>
          <w:i w:val="0"/>
          <w:sz w:val="20"/>
          <w:u w:val="single"/>
          <w:lang w:val="en-US"/>
        </w:rPr>
        <w:t>chenyuwang@smu.edu.sg</w:t>
      </w:r>
      <w:bookmarkEnd w:id="64"/>
      <w:r w:rsidR="001332D6" w:rsidRPr="00C42AE7">
        <w:rPr>
          <w:rFonts w:ascii="Arial" w:hAnsi="Arial" w:cs="Arial"/>
          <w:i w:val="0"/>
          <w:sz w:val="20"/>
        </w:rPr>
        <w:t xml:space="preserve">, </w:t>
      </w:r>
      <w:r w:rsidRPr="00C42AE7">
        <w:rPr>
          <w:rFonts w:ascii="Arial" w:hAnsi="Arial" w:cs="Arial"/>
          <w:i w:val="0"/>
          <w:sz w:val="20"/>
        </w:rPr>
        <w:t>and/or office/mobile number: +65</w:t>
      </w:r>
      <w:r w:rsidR="001332D6">
        <w:rPr>
          <w:rFonts w:ascii="Arial" w:hAnsi="Arial" w:cs="Arial"/>
          <w:i w:val="0"/>
          <w:sz w:val="20"/>
          <w:u w:val="single"/>
          <w:lang w:val="en-US"/>
        </w:rPr>
        <w:t>93965944</w:t>
      </w:r>
      <w:r w:rsidR="001332D6" w:rsidRPr="00C42AE7">
        <w:rPr>
          <w:rFonts w:ascii="Arial" w:hAnsi="Arial" w:cs="Arial"/>
          <w:i w:val="0"/>
          <w:sz w:val="20"/>
          <w:u w:val="single"/>
        </w:rPr>
        <w:t>.</w:t>
      </w:r>
    </w:p>
    <w:p w14:paraId="1577D597" w14:textId="77777777" w:rsidR="00402E18" w:rsidRPr="00C42AE7" w:rsidRDefault="00402E18" w:rsidP="00C42AE7">
      <w:pPr>
        <w:pStyle w:val="af2"/>
        <w:ind w:left="567" w:hanging="567"/>
        <w:jc w:val="both"/>
        <w:rPr>
          <w:rFonts w:ascii="Arial" w:hAnsi="Arial" w:cs="Arial"/>
          <w:i w:val="0"/>
          <w:sz w:val="20"/>
        </w:rPr>
      </w:pPr>
    </w:p>
    <w:p w14:paraId="3149CAD6" w14:textId="60E457FF" w:rsidR="00402E18" w:rsidRPr="00C42AE7" w:rsidRDefault="00402E18" w:rsidP="00C42AE7">
      <w:pPr>
        <w:pStyle w:val="af2"/>
        <w:numPr>
          <w:ilvl w:val="0"/>
          <w:numId w:val="20"/>
        </w:numPr>
        <w:ind w:left="567" w:hanging="567"/>
        <w:jc w:val="both"/>
        <w:rPr>
          <w:rFonts w:ascii="Arial" w:hAnsi="Arial" w:cs="Arial"/>
          <w:i w:val="0"/>
          <w:color w:val="00B050"/>
          <w:sz w:val="20"/>
        </w:rPr>
      </w:pPr>
      <w:r w:rsidRPr="00C42AE7">
        <w:rPr>
          <w:rFonts w:ascii="Arial" w:hAnsi="Arial" w:cs="Arial"/>
          <w:i w:val="0"/>
          <w:sz w:val="20"/>
        </w:rPr>
        <w:t xml:space="preserve">If you have any questions or concerns </w:t>
      </w:r>
      <w:r w:rsidRPr="00C42AE7">
        <w:rPr>
          <w:rFonts w:ascii="Arial" w:hAnsi="Arial" w:cs="Arial"/>
          <w:i w:val="0"/>
          <w:sz w:val="20"/>
          <w:lang w:val="en-US"/>
        </w:rPr>
        <w:t xml:space="preserve">regarding </w:t>
      </w:r>
      <w:r w:rsidRPr="00C42AE7">
        <w:rPr>
          <w:rFonts w:ascii="Arial" w:hAnsi="Arial" w:cs="Arial"/>
          <w:i w:val="0"/>
          <w:sz w:val="20"/>
        </w:rPr>
        <w:t xml:space="preserve">your rights as a participant </w:t>
      </w:r>
      <w:r w:rsidRPr="00C42AE7">
        <w:rPr>
          <w:rFonts w:ascii="Arial" w:hAnsi="Arial" w:cs="Arial"/>
          <w:i w:val="0"/>
          <w:sz w:val="20"/>
          <w:lang w:val="en-US"/>
        </w:rPr>
        <w:t xml:space="preserve">in </w:t>
      </w:r>
      <w:r w:rsidRPr="00C42AE7">
        <w:rPr>
          <w:rFonts w:ascii="Arial" w:hAnsi="Arial" w:cs="Arial"/>
          <w:i w:val="0"/>
          <w:sz w:val="20"/>
        </w:rPr>
        <w:t xml:space="preserve">this research study and wish to contact someone  unaffiliated with the research team, please contact the </w:t>
      </w:r>
      <w:r w:rsidRPr="00C42AE7">
        <w:rPr>
          <w:rFonts w:ascii="Arial" w:hAnsi="Arial" w:cs="Arial"/>
          <w:i w:val="0"/>
          <w:sz w:val="20"/>
          <w:lang w:val="en-US"/>
        </w:rPr>
        <w:t xml:space="preserve">SMU </w:t>
      </w:r>
      <w:r w:rsidRPr="00C42AE7">
        <w:rPr>
          <w:rFonts w:ascii="Arial" w:hAnsi="Arial" w:cs="Arial"/>
          <w:i w:val="0"/>
          <w:sz w:val="20"/>
        </w:rPr>
        <w:t>I</w:t>
      </w:r>
      <w:r w:rsidRPr="00C42AE7">
        <w:rPr>
          <w:rFonts w:ascii="Arial" w:hAnsi="Arial" w:cs="Arial"/>
          <w:i w:val="0"/>
          <w:sz w:val="20"/>
          <w:lang w:val="en-US"/>
        </w:rPr>
        <w:t>nstitutional Review Board</w:t>
      </w:r>
      <w:r w:rsidRPr="00C42AE7">
        <w:rPr>
          <w:rFonts w:ascii="Arial" w:hAnsi="Arial" w:cs="Arial"/>
          <w:i w:val="0"/>
          <w:sz w:val="20"/>
        </w:rPr>
        <w:t xml:space="preserve"> Secretariat at </w:t>
      </w:r>
      <w:hyperlink r:id="rId16" w:history="1">
        <w:r w:rsidRPr="00C42AE7">
          <w:rPr>
            <w:rStyle w:val="a9"/>
            <w:rFonts w:ascii="Arial" w:hAnsi="Arial" w:cs="Arial"/>
            <w:i w:val="0"/>
            <w:color w:val="auto"/>
            <w:sz w:val="20"/>
          </w:rPr>
          <w:t>irb@smu.edu.sg</w:t>
        </w:r>
      </w:hyperlink>
      <w:r w:rsidRPr="00C42AE7">
        <w:rPr>
          <w:rFonts w:ascii="Arial" w:hAnsi="Arial" w:cs="Arial"/>
          <w:i w:val="0"/>
          <w:sz w:val="20"/>
        </w:rPr>
        <w:t xml:space="preserve"> or + 65 68281925</w:t>
      </w:r>
      <w:r w:rsidR="005E4AD0" w:rsidRPr="00C42AE7">
        <w:rPr>
          <w:rFonts w:ascii="Arial" w:hAnsi="Arial" w:cs="Arial"/>
          <w:i w:val="0"/>
          <w:sz w:val="20"/>
          <w:lang w:val="en-US"/>
        </w:rPr>
        <w:t xml:space="preserve">. </w:t>
      </w:r>
      <w:r w:rsidR="00546797" w:rsidRPr="00C42AE7">
        <w:rPr>
          <w:rFonts w:ascii="Arial" w:hAnsi="Arial" w:cs="Arial"/>
          <w:i w:val="0"/>
          <w:sz w:val="20"/>
          <w:lang w:val="en-US"/>
        </w:rPr>
        <w:t xml:space="preserve">When contacting SMU IRB, please provide the title of the Research Study and the name of the Principal Investigator, or </w:t>
      </w:r>
      <w:r w:rsidR="00546797" w:rsidRPr="00C42AE7">
        <w:rPr>
          <w:rFonts w:ascii="Arial" w:hAnsi="Arial" w:cs="Arial"/>
          <w:i w:val="0"/>
          <w:sz w:val="20"/>
        </w:rPr>
        <w:t xml:space="preserve">quote the </w:t>
      </w:r>
      <w:bookmarkStart w:id="65" w:name="OLE_LINK47"/>
      <w:commentRangeStart w:id="66"/>
      <w:r w:rsidR="00546797" w:rsidRPr="00C42AE7">
        <w:rPr>
          <w:rFonts w:ascii="Arial" w:hAnsi="Arial" w:cs="Arial"/>
          <w:i w:val="0"/>
          <w:sz w:val="20"/>
        </w:rPr>
        <w:t xml:space="preserve">IRB </w:t>
      </w:r>
      <w:r w:rsidR="00546797" w:rsidRPr="00C42AE7">
        <w:rPr>
          <w:rFonts w:ascii="Arial" w:hAnsi="Arial" w:cs="Arial"/>
          <w:i w:val="0"/>
          <w:sz w:val="20"/>
          <w:lang w:val="en-US"/>
        </w:rPr>
        <w:t>a</w:t>
      </w:r>
      <w:proofErr w:type="spellStart"/>
      <w:r w:rsidR="00546797" w:rsidRPr="00C42AE7">
        <w:rPr>
          <w:rFonts w:ascii="Arial" w:hAnsi="Arial" w:cs="Arial"/>
          <w:i w:val="0"/>
          <w:sz w:val="20"/>
        </w:rPr>
        <w:t>pproval</w:t>
      </w:r>
      <w:proofErr w:type="spellEnd"/>
      <w:r w:rsidR="00546797" w:rsidRPr="00C42AE7">
        <w:rPr>
          <w:rFonts w:ascii="Arial" w:hAnsi="Arial" w:cs="Arial"/>
          <w:i w:val="0"/>
          <w:sz w:val="20"/>
        </w:rPr>
        <w:t xml:space="preserve"> number</w:t>
      </w:r>
      <w:bookmarkEnd w:id="65"/>
      <w:commentRangeEnd w:id="66"/>
      <w:r w:rsidR="002E1313">
        <w:rPr>
          <w:rStyle w:val="ae"/>
          <w:rFonts w:eastAsia="宋体"/>
          <w:i w:val="0"/>
          <w:lang w:eastAsia="zh-CN"/>
        </w:rPr>
        <w:commentReference w:id="66"/>
      </w:r>
      <w:r w:rsidR="00546797" w:rsidRPr="00C42AE7">
        <w:rPr>
          <w:rFonts w:ascii="Arial" w:hAnsi="Arial" w:cs="Arial"/>
          <w:i w:val="0"/>
          <w:sz w:val="20"/>
        </w:rPr>
        <w:t xml:space="preserve"> </w:t>
      </w:r>
      <w:r w:rsidRPr="00C42AE7">
        <w:rPr>
          <w:rFonts w:ascii="Arial" w:hAnsi="Arial" w:cs="Arial"/>
          <w:i w:val="0"/>
          <w:sz w:val="20"/>
        </w:rPr>
        <w:t>(</w:t>
      </w:r>
      <w:r w:rsidR="00172184" w:rsidRPr="00172184">
        <w:rPr>
          <w:rFonts w:ascii="Arial" w:hAnsi="Arial" w:cs="Arial"/>
          <w:i w:val="0"/>
          <w:sz w:val="20"/>
          <w:u w:val="single"/>
        </w:rPr>
        <w:t>IRB-23-065-E017(523)</w:t>
      </w:r>
      <w:r w:rsidRPr="00C42AE7">
        <w:rPr>
          <w:rFonts w:ascii="Arial" w:hAnsi="Arial" w:cs="Arial"/>
          <w:i w:val="0"/>
          <w:sz w:val="20"/>
          <w:u w:val="single"/>
        </w:rPr>
        <w:t>).</w:t>
      </w:r>
      <w:r w:rsidRPr="00C42AE7">
        <w:rPr>
          <w:rFonts w:ascii="Arial" w:hAnsi="Arial" w:cs="Arial"/>
          <w:i w:val="0"/>
          <w:color w:val="00B050"/>
          <w:sz w:val="20"/>
        </w:rPr>
        <w:t xml:space="preserve"> </w:t>
      </w:r>
    </w:p>
    <w:p w14:paraId="76F74A6E" w14:textId="77777777" w:rsidR="00402E18" w:rsidRPr="00C42AE7" w:rsidRDefault="00402E18" w:rsidP="00C42AE7">
      <w:pPr>
        <w:pStyle w:val="af2"/>
        <w:ind w:left="567" w:hanging="567"/>
        <w:jc w:val="both"/>
        <w:rPr>
          <w:rFonts w:ascii="Arial" w:hAnsi="Arial" w:cs="Arial"/>
          <w:i w:val="0"/>
          <w:color w:val="00B050"/>
          <w:sz w:val="20"/>
        </w:rPr>
      </w:pPr>
    </w:p>
    <w:p w14:paraId="07EF643C" w14:textId="77777777" w:rsidR="00402E18" w:rsidRPr="00C42AE7" w:rsidRDefault="006B114A" w:rsidP="00C42AE7">
      <w:pPr>
        <w:pStyle w:val="af2"/>
        <w:numPr>
          <w:ilvl w:val="0"/>
          <w:numId w:val="20"/>
        </w:numPr>
        <w:ind w:left="567" w:hanging="567"/>
        <w:jc w:val="both"/>
        <w:rPr>
          <w:rFonts w:ascii="Arial" w:hAnsi="Arial" w:cs="Arial"/>
          <w:i w:val="0"/>
          <w:sz w:val="20"/>
        </w:rPr>
      </w:pPr>
      <w:r w:rsidRPr="00C42AE7">
        <w:rPr>
          <w:rFonts w:ascii="Arial" w:hAnsi="Arial" w:cs="Arial"/>
          <w:i w:val="0"/>
          <w:sz w:val="20"/>
          <w:lang w:val="en-US"/>
        </w:rPr>
        <w:t>Please bookmark or save a copy of this information sheet and informed consent form for your records</w:t>
      </w:r>
      <w:r w:rsidR="00402E18" w:rsidRPr="00C42AE7">
        <w:rPr>
          <w:rFonts w:ascii="Arial" w:hAnsi="Arial" w:cs="Arial"/>
          <w:i w:val="0"/>
          <w:sz w:val="20"/>
          <w:lang w:val="en-US"/>
        </w:rPr>
        <w:t>.</w:t>
      </w:r>
      <w:r w:rsidR="00402E18" w:rsidRPr="00C42AE7">
        <w:rPr>
          <w:rFonts w:ascii="Arial" w:hAnsi="Arial" w:cs="Arial"/>
          <w:i w:val="0"/>
          <w:sz w:val="20"/>
        </w:rPr>
        <w:t xml:space="preserve"> </w:t>
      </w:r>
    </w:p>
    <w:p w14:paraId="05E51875" w14:textId="77777777" w:rsidR="00402E18" w:rsidRPr="00C42AE7" w:rsidRDefault="00402E18" w:rsidP="00402E18">
      <w:pPr>
        <w:pStyle w:val="af2"/>
        <w:jc w:val="both"/>
        <w:rPr>
          <w:rFonts w:ascii="Arial" w:hAnsi="Arial" w:cs="Arial"/>
          <w:i w:val="0"/>
          <w:color w:val="00B050"/>
          <w:sz w:val="20"/>
        </w:rPr>
      </w:pPr>
    </w:p>
    <w:p w14:paraId="40E7FEFF" w14:textId="77777777" w:rsidR="00402E18" w:rsidRPr="00C42AE7" w:rsidRDefault="00402E18" w:rsidP="00402E18">
      <w:pPr>
        <w:pStyle w:val="af2"/>
        <w:jc w:val="both"/>
        <w:rPr>
          <w:rFonts w:ascii="Arial" w:hAnsi="Arial" w:cs="Arial"/>
          <w:i w:val="0"/>
          <w:sz w:val="20"/>
        </w:rPr>
      </w:pPr>
      <w:r w:rsidRPr="00C42AE7">
        <w:rPr>
          <w:rFonts w:ascii="Arial" w:hAnsi="Arial" w:cs="Arial"/>
          <w:i w:val="0"/>
          <w:sz w:val="20"/>
        </w:rPr>
        <w:t>__________________________________________________________________________________</w:t>
      </w:r>
    </w:p>
    <w:p w14:paraId="1F2E42D9" w14:textId="77777777" w:rsidR="00402E18" w:rsidRPr="00C42AE7" w:rsidRDefault="00402E18" w:rsidP="00402E18">
      <w:pPr>
        <w:pStyle w:val="af2"/>
        <w:jc w:val="both"/>
        <w:rPr>
          <w:rFonts w:ascii="Arial" w:hAnsi="Arial" w:cs="Arial"/>
          <w:i w:val="0"/>
          <w:sz w:val="20"/>
        </w:rPr>
      </w:pPr>
    </w:p>
    <w:p w14:paraId="4CC739E0" w14:textId="77777777" w:rsidR="00402E18" w:rsidRPr="00C42AE7" w:rsidRDefault="00402E18" w:rsidP="00402E18">
      <w:pPr>
        <w:pStyle w:val="a5"/>
        <w:ind w:right="360"/>
        <w:jc w:val="both"/>
        <w:rPr>
          <w:rStyle w:val="a7"/>
          <w:rFonts w:ascii="Arial" w:hAnsi="Arial" w:cs="Arial"/>
          <w:b/>
          <w:sz w:val="20"/>
          <w:szCs w:val="20"/>
        </w:rPr>
      </w:pPr>
    </w:p>
    <w:p w14:paraId="44E2DF3A" w14:textId="77777777" w:rsidR="00C42AE7" w:rsidRDefault="00C42AE7" w:rsidP="00402E18">
      <w:pPr>
        <w:pStyle w:val="a5"/>
        <w:ind w:right="360"/>
        <w:jc w:val="both"/>
        <w:rPr>
          <w:rStyle w:val="a7"/>
          <w:rFonts w:ascii="Arial" w:hAnsi="Arial" w:cs="Arial"/>
          <w:b/>
          <w:sz w:val="20"/>
          <w:szCs w:val="20"/>
          <w:lang w:val="en-US"/>
        </w:rPr>
      </w:pPr>
    </w:p>
    <w:p w14:paraId="4E9A9DB8" w14:textId="77777777" w:rsidR="00C42AE7" w:rsidRDefault="00C42AE7" w:rsidP="00402E18">
      <w:pPr>
        <w:pStyle w:val="a5"/>
        <w:ind w:right="360"/>
        <w:jc w:val="both"/>
        <w:rPr>
          <w:rStyle w:val="a7"/>
          <w:rFonts w:ascii="Arial" w:hAnsi="Arial" w:cs="Arial"/>
          <w:b/>
          <w:sz w:val="20"/>
          <w:szCs w:val="20"/>
          <w:lang w:val="en-US"/>
        </w:rPr>
      </w:pPr>
    </w:p>
    <w:p w14:paraId="1CA17A08" w14:textId="77777777" w:rsidR="00402E18" w:rsidRPr="00C42AE7" w:rsidRDefault="00402E18" w:rsidP="00402E18">
      <w:pPr>
        <w:pStyle w:val="a5"/>
        <w:ind w:right="360"/>
        <w:jc w:val="both"/>
        <w:rPr>
          <w:rStyle w:val="a7"/>
          <w:rFonts w:ascii="Arial" w:hAnsi="Arial" w:cs="Arial"/>
          <w:sz w:val="20"/>
          <w:szCs w:val="20"/>
        </w:rPr>
      </w:pPr>
      <w:r w:rsidRPr="00C42AE7">
        <w:rPr>
          <w:rStyle w:val="a7"/>
          <w:rFonts w:ascii="Arial" w:hAnsi="Arial" w:cs="Arial"/>
          <w:b/>
          <w:sz w:val="20"/>
          <w:szCs w:val="20"/>
        </w:rPr>
        <w:t>SMU-IRB: Participant Information Sheet and Informed Consent Form (</w:t>
      </w:r>
      <w:r w:rsidRPr="00C42AE7">
        <w:rPr>
          <w:rStyle w:val="a7"/>
          <w:rFonts w:ascii="Arial" w:hAnsi="Arial" w:cs="Arial"/>
          <w:b/>
          <w:sz w:val="20"/>
          <w:szCs w:val="20"/>
          <w:lang w:val="en-SG"/>
        </w:rPr>
        <w:t>Online</w:t>
      </w:r>
      <w:r w:rsidRPr="00C42AE7">
        <w:rPr>
          <w:rStyle w:val="a7"/>
          <w:rFonts w:ascii="Arial" w:hAnsi="Arial" w:cs="Arial"/>
          <w:b/>
          <w:sz w:val="20"/>
          <w:szCs w:val="20"/>
        </w:rPr>
        <w:t xml:space="preserve">)  </w:t>
      </w:r>
    </w:p>
    <w:p w14:paraId="79D344BE" w14:textId="77777777" w:rsidR="00402E18" w:rsidRPr="00C42AE7" w:rsidRDefault="00402E18" w:rsidP="00402E18">
      <w:pPr>
        <w:jc w:val="both"/>
        <w:rPr>
          <w:rStyle w:val="a7"/>
          <w:rFonts w:ascii="Arial" w:hAnsi="Arial" w:cs="Arial"/>
          <w:sz w:val="20"/>
          <w:szCs w:val="20"/>
        </w:rPr>
      </w:pPr>
    </w:p>
    <w:p w14:paraId="390123EF" w14:textId="77777777" w:rsidR="00402E18" w:rsidRPr="00C42AE7" w:rsidRDefault="00402E18" w:rsidP="00402E18">
      <w:pPr>
        <w:jc w:val="both"/>
        <w:rPr>
          <w:rFonts w:ascii="Arial" w:hAnsi="Arial" w:cs="Arial"/>
          <w:sz w:val="20"/>
          <w:szCs w:val="20"/>
        </w:rPr>
      </w:pPr>
      <w:r w:rsidRPr="00C42AE7">
        <w:rPr>
          <w:rStyle w:val="a7"/>
          <w:rFonts w:ascii="Arial" w:hAnsi="Arial" w:cs="Arial"/>
          <w:sz w:val="20"/>
          <w:szCs w:val="20"/>
        </w:rPr>
        <w:t xml:space="preserve">Title of Research Study as it will be stated on the Informed Consent Form provided to participants: </w:t>
      </w:r>
      <w:r w:rsidR="002E1313" w:rsidRPr="00914592">
        <w:rPr>
          <w:rFonts w:ascii="Arial" w:hAnsi="Arial" w:cs="Arial"/>
          <w:bCs/>
          <w:sz w:val="20"/>
          <w:szCs w:val="20"/>
        </w:rPr>
        <w:t xml:space="preserve">Interview on AI </w:t>
      </w:r>
      <w:r w:rsidR="002E1313">
        <w:rPr>
          <w:rFonts w:ascii="Arial" w:hAnsi="Arial" w:cs="Arial"/>
          <w:bCs/>
          <w:sz w:val="20"/>
          <w:szCs w:val="20"/>
        </w:rPr>
        <w:t>Software</w:t>
      </w:r>
      <w:r w:rsidR="002E1313" w:rsidRPr="00914592">
        <w:rPr>
          <w:rFonts w:ascii="Arial" w:hAnsi="Arial" w:cs="Arial"/>
          <w:bCs/>
          <w:sz w:val="20"/>
          <w:szCs w:val="20"/>
        </w:rPr>
        <w:t xml:space="preserve"> Quality Assurance</w:t>
      </w:r>
      <w:r w:rsidR="002E1313" w:rsidRPr="00C42AE7" w:rsidDel="002E1313">
        <w:rPr>
          <w:rFonts w:ascii="Arial" w:hAnsi="Arial" w:cs="Arial"/>
          <w:sz w:val="20"/>
          <w:szCs w:val="20"/>
        </w:rPr>
        <w:t xml:space="preserve"> </w:t>
      </w:r>
    </w:p>
    <w:p w14:paraId="7BCC6BDA" w14:textId="77777777" w:rsidR="00402E18" w:rsidRPr="00C42AE7" w:rsidRDefault="00402E18" w:rsidP="00402E18">
      <w:pPr>
        <w:pStyle w:val="a5"/>
        <w:ind w:right="360"/>
        <w:jc w:val="both"/>
        <w:rPr>
          <w:rStyle w:val="a7"/>
          <w:rFonts w:ascii="Arial" w:hAnsi="Arial" w:cs="Arial"/>
          <w:sz w:val="20"/>
          <w:szCs w:val="20"/>
        </w:rPr>
      </w:pPr>
    </w:p>
    <w:p w14:paraId="6C5276D7" w14:textId="77777777" w:rsidR="00402E18" w:rsidRPr="00C42AE7" w:rsidRDefault="00402E18" w:rsidP="00402E18">
      <w:pPr>
        <w:pStyle w:val="a5"/>
        <w:ind w:right="360"/>
        <w:jc w:val="both"/>
        <w:rPr>
          <w:rStyle w:val="a7"/>
          <w:rFonts w:ascii="Arial" w:hAnsi="Arial" w:cs="Arial"/>
          <w:sz w:val="20"/>
          <w:szCs w:val="20"/>
        </w:rPr>
      </w:pPr>
    </w:p>
    <w:p w14:paraId="32A5FEA2" w14:textId="77777777" w:rsidR="00402E18" w:rsidRPr="00C42AE7" w:rsidRDefault="00402E18" w:rsidP="00402E18">
      <w:pPr>
        <w:jc w:val="both"/>
        <w:rPr>
          <w:rFonts w:ascii="Arial" w:hAnsi="Arial" w:cs="Arial"/>
          <w:sz w:val="20"/>
          <w:szCs w:val="20"/>
        </w:rPr>
      </w:pPr>
      <w:r w:rsidRPr="00C42AE7">
        <w:rPr>
          <w:rStyle w:val="a7"/>
          <w:rFonts w:ascii="Arial" w:hAnsi="Arial" w:cs="Arial"/>
          <w:sz w:val="20"/>
          <w:szCs w:val="20"/>
        </w:rPr>
        <w:t xml:space="preserve">Principal Investigator, Title, and Affiliation: </w:t>
      </w:r>
      <w:r w:rsidRPr="00C42AE7">
        <w:rPr>
          <w:rFonts w:ascii="Arial" w:hAnsi="Arial" w:cs="Arial"/>
          <w:sz w:val="20"/>
          <w:szCs w:val="20"/>
        </w:rPr>
        <w:fldChar w:fldCharType="begin">
          <w:ffData>
            <w:name w:val="Text16"/>
            <w:enabled/>
            <w:calcOnExit w:val="0"/>
            <w:textInput/>
          </w:ffData>
        </w:fldChar>
      </w:r>
      <w:r w:rsidRPr="00C42AE7">
        <w:rPr>
          <w:rFonts w:ascii="Arial" w:hAnsi="Arial" w:cs="Arial"/>
          <w:sz w:val="20"/>
          <w:szCs w:val="20"/>
        </w:rPr>
        <w:instrText xml:space="preserve"> FORMTEXT </w:instrText>
      </w:r>
      <w:r w:rsidRPr="00C42AE7">
        <w:rPr>
          <w:rFonts w:ascii="Arial" w:hAnsi="Arial" w:cs="Arial"/>
          <w:sz w:val="20"/>
          <w:szCs w:val="20"/>
        </w:rPr>
      </w:r>
      <w:r w:rsidRPr="00C42AE7">
        <w:rPr>
          <w:rFonts w:ascii="Arial" w:hAnsi="Arial" w:cs="Arial"/>
          <w:sz w:val="20"/>
          <w:szCs w:val="20"/>
        </w:rPr>
        <w:fldChar w:fldCharType="separate"/>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noProof/>
          <w:sz w:val="20"/>
          <w:szCs w:val="20"/>
        </w:rPr>
        <w:t> </w:t>
      </w:r>
      <w:r w:rsidRPr="00C42AE7">
        <w:rPr>
          <w:rFonts w:ascii="Arial" w:hAnsi="Arial" w:cs="Arial"/>
          <w:sz w:val="20"/>
          <w:szCs w:val="20"/>
        </w:rPr>
        <w:fldChar w:fldCharType="end"/>
      </w:r>
    </w:p>
    <w:p w14:paraId="25264F51" w14:textId="77777777" w:rsidR="002E1313" w:rsidRPr="00C42AE7" w:rsidRDefault="002E1313" w:rsidP="002E1313">
      <w:pPr>
        <w:jc w:val="both"/>
        <w:rPr>
          <w:rStyle w:val="a7"/>
          <w:rFonts w:ascii="Arial" w:hAnsi="Arial" w:cs="Arial"/>
          <w:sz w:val="20"/>
          <w:szCs w:val="20"/>
        </w:rPr>
      </w:pPr>
      <w:r>
        <w:rPr>
          <w:rStyle w:val="a7"/>
          <w:rFonts w:ascii="Arial" w:hAnsi="Arial" w:cs="Arial" w:hint="eastAsia"/>
          <w:sz w:val="20"/>
          <w:szCs w:val="20"/>
        </w:rPr>
        <w:t>W</w:t>
      </w:r>
      <w:r>
        <w:rPr>
          <w:rStyle w:val="a7"/>
          <w:rFonts w:ascii="Arial" w:hAnsi="Arial" w:cs="Arial"/>
          <w:sz w:val="20"/>
          <w:szCs w:val="20"/>
        </w:rPr>
        <w:t xml:space="preserve">ANG Chenyu, Research Engineer, </w:t>
      </w:r>
      <w:r>
        <w:rPr>
          <w:rStyle w:val="a7"/>
          <w:rFonts w:ascii="Arial" w:hAnsi="Arial" w:cs="Arial" w:hint="eastAsia"/>
          <w:sz w:val="20"/>
          <w:szCs w:val="20"/>
        </w:rPr>
        <w:t>Sin</w:t>
      </w:r>
      <w:r>
        <w:rPr>
          <w:rStyle w:val="a7"/>
          <w:rFonts w:ascii="Arial" w:hAnsi="Arial" w:cs="Arial"/>
          <w:sz w:val="20"/>
          <w:szCs w:val="20"/>
        </w:rPr>
        <w:t>gapore Management University.</w:t>
      </w:r>
    </w:p>
    <w:p w14:paraId="49BD8E52" w14:textId="77777777" w:rsidR="00402E18" w:rsidRPr="002E1313" w:rsidRDefault="00402E18" w:rsidP="00402E18">
      <w:pPr>
        <w:jc w:val="both"/>
        <w:rPr>
          <w:rStyle w:val="a7"/>
          <w:rFonts w:ascii="Arial" w:hAnsi="Arial" w:cs="Arial"/>
          <w:sz w:val="20"/>
          <w:szCs w:val="20"/>
        </w:rPr>
      </w:pPr>
    </w:p>
    <w:p w14:paraId="0809CCF7" w14:textId="77777777" w:rsidR="00402E18" w:rsidRPr="00C42AE7" w:rsidRDefault="00402E18" w:rsidP="00402E18">
      <w:pPr>
        <w:jc w:val="both"/>
        <w:rPr>
          <w:rFonts w:ascii="Arial" w:hAnsi="Arial" w:cs="Arial"/>
          <w:b/>
          <w:sz w:val="20"/>
          <w:szCs w:val="20"/>
        </w:rPr>
      </w:pPr>
      <w:r w:rsidRPr="00C42AE7">
        <w:rPr>
          <w:rFonts w:ascii="Arial" w:hAnsi="Arial" w:cs="Arial"/>
          <w:b/>
          <w:sz w:val="20"/>
          <w:szCs w:val="20"/>
        </w:rPr>
        <w:t>__________________________________________________________________________________</w:t>
      </w:r>
    </w:p>
    <w:p w14:paraId="7B08C5CA" w14:textId="77777777" w:rsidR="00402E18" w:rsidRPr="00C42AE7" w:rsidRDefault="00402E18" w:rsidP="00402E18">
      <w:pPr>
        <w:pStyle w:val="af2"/>
        <w:jc w:val="both"/>
        <w:rPr>
          <w:rFonts w:ascii="Arial" w:hAnsi="Arial" w:cs="Arial"/>
          <w:i w:val="0"/>
          <w:sz w:val="20"/>
        </w:rPr>
      </w:pPr>
    </w:p>
    <w:p w14:paraId="1A98E114" w14:textId="77777777" w:rsidR="00402E18" w:rsidRPr="00C42AE7" w:rsidRDefault="00402E18" w:rsidP="00402E18">
      <w:pPr>
        <w:pStyle w:val="af2"/>
        <w:jc w:val="both"/>
        <w:rPr>
          <w:rFonts w:ascii="Arial" w:hAnsi="Arial" w:cs="Arial"/>
          <w:i w:val="0"/>
          <w:sz w:val="20"/>
        </w:rPr>
      </w:pPr>
    </w:p>
    <w:p w14:paraId="75FF7821" w14:textId="77777777" w:rsidR="00402E18" w:rsidRPr="00C42AE7" w:rsidRDefault="00402E18" w:rsidP="00402E18">
      <w:pPr>
        <w:pStyle w:val="af2"/>
        <w:jc w:val="both"/>
        <w:rPr>
          <w:rFonts w:ascii="Arial" w:hAnsi="Arial" w:cs="Arial"/>
          <w:i w:val="0"/>
          <w:sz w:val="20"/>
          <w:u w:val="single"/>
        </w:rPr>
      </w:pPr>
      <w:r w:rsidRPr="00C42AE7">
        <w:rPr>
          <w:rFonts w:ascii="Arial" w:hAnsi="Arial" w:cs="Arial"/>
          <w:i w:val="0"/>
          <w:sz w:val="20"/>
          <w:u w:val="single"/>
        </w:rPr>
        <w:lastRenderedPageBreak/>
        <w:t>Principal Investigator’s Declaration:</w:t>
      </w:r>
    </w:p>
    <w:p w14:paraId="64B08F35" w14:textId="77777777" w:rsidR="00402E18" w:rsidRPr="00C42AE7" w:rsidRDefault="00402E18" w:rsidP="00402E18">
      <w:pPr>
        <w:pStyle w:val="af2"/>
        <w:jc w:val="both"/>
        <w:rPr>
          <w:rFonts w:ascii="Arial" w:hAnsi="Arial" w:cs="Arial"/>
          <w:i w:val="0"/>
          <w:sz w:val="20"/>
        </w:rPr>
      </w:pPr>
    </w:p>
    <w:p w14:paraId="6472E2F5" w14:textId="77777777" w:rsidR="00402E18"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t xml:space="preserve">I have explained and defined in detail the research procedures in which the participant (or legal representative) has consented to participate. </w:t>
      </w:r>
    </w:p>
    <w:p w14:paraId="2679B0C4" w14:textId="77777777" w:rsidR="00402E18"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257F07ED" w14:textId="77777777" w:rsidR="00402E18"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t>I</w:t>
      </w:r>
      <w:r w:rsidRPr="00C42AE7">
        <w:rPr>
          <w:rFonts w:ascii="Arial" w:hAnsi="Arial" w:cs="Arial"/>
          <w:sz w:val="20"/>
          <w:lang w:val="en-US"/>
        </w:rPr>
        <w:t xml:space="preserve"> </w:t>
      </w:r>
      <w:r w:rsidRPr="00C42AE7">
        <w:rPr>
          <w:rFonts w:ascii="Arial" w:hAnsi="Arial" w:cs="Arial"/>
          <w:sz w:val="20"/>
        </w:rPr>
        <w:t xml:space="preserve">also declare that the data collected for this research study will be handled as stated above. </w:t>
      </w:r>
    </w:p>
    <w:p w14:paraId="155FD5D5" w14:textId="77777777" w:rsidR="00402E18" w:rsidRPr="00C42AE7" w:rsidRDefault="00402E18" w:rsidP="00402E18">
      <w:pPr>
        <w:pStyle w:val="af2"/>
        <w:tabs>
          <w:tab w:val="left" w:pos="3525"/>
        </w:tabs>
        <w:jc w:val="both"/>
        <w:rPr>
          <w:rFonts w:ascii="Arial" w:hAnsi="Arial" w:cs="Arial"/>
          <w:i w:val="0"/>
          <w:sz w:val="20"/>
        </w:rPr>
      </w:pPr>
      <w:r w:rsidRPr="00C42AE7">
        <w:rPr>
          <w:rFonts w:ascii="Arial" w:hAnsi="Arial" w:cs="Arial"/>
          <w:i w:val="0"/>
          <w:sz w:val="20"/>
        </w:rPr>
        <w:tab/>
      </w:r>
    </w:p>
    <w:p w14:paraId="189B11D7" w14:textId="77777777" w:rsidR="00402E18" w:rsidRPr="00C42AE7" w:rsidRDefault="00402E18" w:rsidP="00402E18">
      <w:pPr>
        <w:pStyle w:val="af2"/>
        <w:jc w:val="both"/>
        <w:rPr>
          <w:rFonts w:ascii="Arial" w:hAnsi="Arial" w:cs="Arial"/>
          <w:i w:val="0"/>
          <w:sz w:val="20"/>
        </w:rPr>
      </w:pPr>
    </w:p>
    <w:p w14:paraId="10082732" w14:textId="77777777" w:rsidR="00402E18" w:rsidRPr="00FD24A9" w:rsidRDefault="002E1313" w:rsidP="00402E18">
      <w:pPr>
        <w:pStyle w:val="af2"/>
        <w:jc w:val="both"/>
        <w:rPr>
          <w:rFonts w:ascii="Arial" w:hAnsi="Arial" w:cs="Arial"/>
          <w:i w:val="0"/>
          <w:sz w:val="20"/>
          <w:lang w:val="en-US"/>
        </w:rPr>
      </w:pPr>
      <w:r>
        <w:rPr>
          <w:rFonts w:ascii="Arial" w:hAnsi="Arial" w:cs="Arial" w:hint="eastAsia"/>
          <w:i w:val="0"/>
          <w:sz w:val="20"/>
        </w:rPr>
        <w:t>W</w:t>
      </w:r>
      <w:r>
        <w:rPr>
          <w:rFonts w:ascii="Arial" w:hAnsi="Arial" w:cs="Arial"/>
          <w:i w:val="0"/>
          <w:sz w:val="20"/>
          <w:lang w:val="en-US"/>
        </w:rPr>
        <w:t>ang Chenyu, 4</w:t>
      </w:r>
      <w:r w:rsidRPr="00FD24A9">
        <w:rPr>
          <w:rFonts w:ascii="Arial" w:hAnsi="Arial" w:cs="Arial"/>
          <w:i w:val="0"/>
          <w:sz w:val="20"/>
          <w:vertAlign w:val="superscript"/>
          <w:lang w:val="en-US"/>
        </w:rPr>
        <w:t>th</w:t>
      </w:r>
      <w:r>
        <w:rPr>
          <w:rFonts w:ascii="Arial" w:hAnsi="Arial" w:cs="Arial"/>
          <w:i w:val="0"/>
          <w:sz w:val="20"/>
          <w:lang w:val="en-US"/>
        </w:rPr>
        <w:t xml:space="preserve"> May 2023</w:t>
      </w:r>
    </w:p>
    <w:p w14:paraId="23D46496" w14:textId="77777777" w:rsidR="00402E18" w:rsidRPr="00C42AE7" w:rsidRDefault="00402E18" w:rsidP="00402E18">
      <w:pPr>
        <w:pStyle w:val="af2"/>
        <w:jc w:val="both"/>
        <w:rPr>
          <w:rFonts w:ascii="Arial" w:hAnsi="Arial" w:cs="Arial"/>
          <w:i w:val="0"/>
          <w:sz w:val="20"/>
        </w:rPr>
      </w:pPr>
      <w:r w:rsidRPr="00C42AE7">
        <w:rPr>
          <w:rFonts w:ascii="Arial" w:hAnsi="Arial" w:cs="Arial"/>
          <w:i w:val="0"/>
          <w:sz w:val="20"/>
        </w:rPr>
        <w:t xml:space="preserve">____________________________________                                      </w:t>
      </w:r>
    </w:p>
    <w:p w14:paraId="2623838B" w14:textId="77777777" w:rsidR="00402E18" w:rsidRPr="00C42AE7" w:rsidRDefault="00402E18" w:rsidP="00402E18">
      <w:pPr>
        <w:pStyle w:val="af2"/>
        <w:jc w:val="both"/>
        <w:rPr>
          <w:rFonts w:ascii="Arial" w:hAnsi="Arial" w:cs="Arial"/>
          <w:i w:val="0"/>
          <w:sz w:val="20"/>
        </w:rPr>
      </w:pPr>
      <w:r w:rsidRPr="00C42AE7">
        <w:rPr>
          <w:rFonts w:ascii="Arial" w:hAnsi="Arial" w:cs="Arial"/>
          <w:i w:val="0"/>
          <w:sz w:val="20"/>
        </w:rPr>
        <w:t>Principal Investigator’s Name and Date:</w:t>
      </w:r>
    </w:p>
    <w:p w14:paraId="3B7A360D" w14:textId="77777777" w:rsidR="00402E18" w:rsidRPr="00C42AE7" w:rsidRDefault="00402E18" w:rsidP="00402E18">
      <w:pPr>
        <w:pStyle w:val="af2"/>
        <w:jc w:val="both"/>
        <w:rPr>
          <w:rFonts w:ascii="Arial" w:hAnsi="Arial" w:cs="Arial"/>
          <w:i w:val="0"/>
          <w:sz w:val="20"/>
        </w:rPr>
      </w:pPr>
    </w:p>
    <w:p w14:paraId="5A78604C" w14:textId="77777777" w:rsidR="00402E18" w:rsidRPr="00C42AE7" w:rsidRDefault="00402E18" w:rsidP="00402E18">
      <w:pPr>
        <w:pStyle w:val="af2"/>
        <w:jc w:val="both"/>
        <w:rPr>
          <w:rFonts w:ascii="Arial" w:hAnsi="Arial" w:cs="Arial"/>
          <w:i w:val="0"/>
          <w:sz w:val="20"/>
        </w:rPr>
      </w:pPr>
    </w:p>
    <w:p w14:paraId="571319B3" w14:textId="77777777" w:rsidR="00402E18" w:rsidRPr="00C42AE7" w:rsidRDefault="00402E18" w:rsidP="00402E18">
      <w:pPr>
        <w:pStyle w:val="af2"/>
        <w:jc w:val="both"/>
        <w:rPr>
          <w:rFonts w:ascii="Arial" w:hAnsi="Arial" w:cs="Arial"/>
          <w:i w:val="0"/>
          <w:sz w:val="20"/>
          <w:u w:val="single"/>
        </w:rPr>
      </w:pPr>
      <w:r w:rsidRPr="00C42AE7">
        <w:rPr>
          <w:rFonts w:ascii="Arial" w:hAnsi="Arial" w:cs="Arial"/>
          <w:i w:val="0"/>
          <w:sz w:val="20"/>
          <w:u w:val="single"/>
        </w:rPr>
        <w:t>Participant’s Declaration:</w:t>
      </w:r>
    </w:p>
    <w:p w14:paraId="12CDDCEB" w14:textId="77777777" w:rsidR="00402E18" w:rsidRPr="00C42AE7" w:rsidRDefault="00402E18" w:rsidP="00402E18">
      <w:pPr>
        <w:pStyle w:val="af2"/>
        <w:jc w:val="both"/>
        <w:rPr>
          <w:rFonts w:ascii="Arial" w:hAnsi="Arial" w:cs="Arial"/>
          <w:i w:val="0"/>
          <w:sz w:val="20"/>
        </w:rPr>
      </w:pPr>
    </w:p>
    <w:p w14:paraId="7EA0E4A1" w14:textId="77777777" w:rsidR="00704631"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 understand that participation is voluntary. Refusal to participate will involve no penalty. </w:t>
      </w:r>
    </w:p>
    <w:p w14:paraId="7D6FFCB4" w14:textId="77777777" w:rsidR="001E5EDA" w:rsidRPr="00C42AE7" w:rsidRDefault="001E5EDA"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4C3E8E49" w14:textId="77777777" w:rsidR="00704631"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 declare that I am at least 18 years of age. </w:t>
      </w:r>
    </w:p>
    <w:p w14:paraId="16E55AF7" w14:textId="77777777" w:rsidR="00704631" w:rsidRPr="00C42AE7" w:rsidRDefault="00704631"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77DF8467" w14:textId="77777777" w:rsidR="00704631"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C42AE7">
        <w:rPr>
          <w:rFonts w:ascii="Arial" w:hAnsi="Arial" w:cs="Arial"/>
          <w:sz w:val="20"/>
        </w:rPr>
        <w:t xml:space="preserve">If I am affiliated with Singapore Management University, my decision to participate, decline, or withdraw from participation will have no adverse effect on my status at or future relations with Singapore Management University. </w:t>
      </w:r>
    </w:p>
    <w:p w14:paraId="54E758FB" w14:textId="77777777" w:rsidR="00704631" w:rsidRPr="00C42AE7" w:rsidRDefault="00704631"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4A4D6EDF" w14:textId="77777777" w:rsidR="00402E18" w:rsidRPr="00C42AE7" w:rsidRDefault="00402E18" w:rsidP="00402E18">
      <w:pPr>
        <w:pStyle w:val="af2"/>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C42AE7">
        <w:rPr>
          <w:rFonts w:ascii="Arial" w:hAnsi="Arial" w:cs="Arial"/>
          <w:sz w:val="20"/>
        </w:rPr>
        <w:t>I have read and fully understood the contents of this form, and hereby give consent to the</w:t>
      </w:r>
      <w:r w:rsidRPr="00C42AE7">
        <w:rPr>
          <w:rFonts w:ascii="Arial" w:hAnsi="Arial" w:cs="Arial"/>
          <w:color w:val="00B050"/>
          <w:sz w:val="20"/>
        </w:rPr>
        <w:t xml:space="preserve"> </w:t>
      </w:r>
      <w:r w:rsidRPr="00C42AE7">
        <w:rPr>
          <w:rFonts w:ascii="Arial" w:hAnsi="Arial" w:cs="Arial"/>
          <w:sz w:val="20"/>
        </w:rPr>
        <w:t>Singapore Management University research team and its affiliates for this project to collect and/or use my data for the purpose(s) described in this form.</w:t>
      </w:r>
    </w:p>
    <w:p w14:paraId="17A34B1D" w14:textId="77777777" w:rsidR="00402E18" w:rsidRPr="00C42AE7" w:rsidRDefault="00402E18" w:rsidP="00402E18">
      <w:pPr>
        <w:pStyle w:val="af2"/>
        <w:jc w:val="both"/>
        <w:rPr>
          <w:rFonts w:ascii="Arial" w:hAnsi="Arial" w:cs="Arial"/>
          <w:b/>
          <w:i w:val="0"/>
          <w:sz w:val="20"/>
          <w:lang w:val="en-SG"/>
        </w:rPr>
      </w:pPr>
    </w:p>
    <w:p w14:paraId="6E8552CD" w14:textId="77777777" w:rsidR="00DD6D61" w:rsidRPr="00C42AE7" w:rsidRDefault="00DD6D61" w:rsidP="00DD6D61">
      <w:pPr>
        <w:jc w:val="both"/>
        <w:rPr>
          <w:rFonts w:ascii="Arial" w:hAnsi="Arial" w:cs="Arial"/>
          <w:sz w:val="20"/>
          <w:szCs w:val="20"/>
        </w:rPr>
      </w:pPr>
      <w:r w:rsidRPr="00C42AE7">
        <w:rPr>
          <w:rFonts w:ascii="Arial" w:hAnsi="Arial" w:cs="Arial"/>
          <w:sz w:val="20"/>
          <w:szCs w:val="20"/>
        </w:rPr>
        <w:t xml:space="preserve">By clicking the “Continue/Next” button, I consent to participate in this study and agree to </w:t>
      </w:r>
      <w:proofErr w:type="gramStart"/>
      <w:r w:rsidRPr="00C42AE7">
        <w:rPr>
          <w:rFonts w:ascii="Arial" w:hAnsi="Arial" w:cs="Arial"/>
          <w:sz w:val="20"/>
          <w:szCs w:val="20"/>
        </w:rPr>
        <w:t>all of</w:t>
      </w:r>
      <w:proofErr w:type="gramEnd"/>
      <w:r w:rsidRPr="00C42AE7">
        <w:rPr>
          <w:rFonts w:ascii="Arial" w:hAnsi="Arial" w:cs="Arial"/>
          <w:sz w:val="20"/>
          <w:szCs w:val="20"/>
        </w:rPr>
        <w:t xml:space="preserve"> the above. </w:t>
      </w:r>
    </w:p>
    <w:p w14:paraId="0BC67651" w14:textId="77777777" w:rsidR="00DD6D61" w:rsidRPr="00C42AE7" w:rsidRDefault="00DD6D61" w:rsidP="00DD6D61">
      <w:pPr>
        <w:jc w:val="both"/>
        <w:rPr>
          <w:rFonts w:ascii="Arial" w:hAnsi="Arial" w:cs="Arial"/>
          <w:sz w:val="20"/>
          <w:szCs w:val="20"/>
        </w:rPr>
      </w:pPr>
    </w:p>
    <w:p w14:paraId="57B5AE02" w14:textId="77777777" w:rsidR="00DD6D61" w:rsidRPr="00C42AE7" w:rsidRDefault="00DD6D61" w:rsidP="00DD6D61">
      <w:pPr>
        <w:jc w:val="both"/>
        <w:rPr>
          <w:rFonts w:ascii="Arial" w:hAnsi="Arial" w:cs="Arial"/>
          <w:sz w:val="20"/>
          <w:szCs w:val="20"/>
          <w:lang w:eastAsia="en-US"/>
        </w:rPr>
      </w:pPr>
      <w:r w:rsidRPr="00C42AE7">
        <w:rPr>
          <w:rFonts w:ascii="Arial" w:hAnsi="Arial" w:cs="Arial"/>
          <w:sz w:val="20"/>
          <w:szCs w:val="20"/>
          <w:lang w:eastAsia="en-US"/>
        </w:rPr>
        <w:t>[Continue/Next Button]</w:t>
      </w:r>
    </w:p>
    <w:p w14:paraId="6FE15F7C" w14:textId="77777777" w:rsidR="00DD6D61" w:rsidRPr="00C42AE7" w:rsidRDefault="00DD6D61" w:rsidP="00DD6D61">
      <w:pPr>
        <w:jc w:val="both"/>
        <w:rPr>
          <w:rFonts w:ascii="Arial" w:hAnsi="Arial" w:cs="Arial"/>
          <w:sz w:val="20"/>
          <w:szCs w:val="20"/>
        </w:rPr>
      </w:pPr>
    </w:p>
    <w:p w14:paraId="3419134E" w14:textId="77777777" w:rsidR="00DD6D61" w:rsidRPr="00C42AE7" w:rsidRDefault="00DD6D61" w:rsidP="00DD6D61">
      <w:pPr>
        <w:jc w:val="both"/>
        <w:rPr>
          <w:rFonts w:ascii="Arial" w:hAnsi="Arial" w:cs="Arial"/>
          <w:sz w:val="20"/>
          <w:szCs w:val="20"/>
        </w:rPr>
      </w:pPr>
      <w:r w:rsidRPr="00C42AE7">
        <w:rPr>
          <w:rFonts w:ascii="Arial" w:hAnsi="Arial" w:cs="Arial"/>
          <w:sz w:val="20"/>
          <w:szCs w:val="20"/>
        </w:rPr>
        <w:t xml:space="preserve">If you do not wish to participate in the survey, you may close the browser now to exit. </w:t>
      </w:r>
    </w:p>
    <w:p w14:paraId="1E29FFCD" w14:textId="77777777" w:rsidR="00DD6D61" w:rsidRPr="00C42AE7" w:rsidRDefault="00DD6D61" w:rsidP="00DD6D61">
      <w:pPr>
        <w:pStyle w:val="a5"/>
        <w:ind w:right="360"/>
        <w:jc w:val="both"/>
        <w:rPr>
          <w:rStyle w:val="a7"/>
          <w:rFonts w:ascii="Arial" w:hAnsi="Arial" w:cs="Arial"/>
          <w:b/>
          <w:sz w:val="20"/>
          <w:szCs w:val="20"/>
        </w:rPr>
      </w:pPr>
    </w:p>
    <w:p w14:paraId="4C471F35" w14:textId="77777777" w:rsidR="00561326" w:rsidRPr="00C42AE7" w:rsidRDefault="00561326" w:rsidP="00DD6D61">
      <w:pPr>
        <w:pStyle w:val="af2"/>
        <w:jc w:val="both"/>
        <w:rPr>
          <w:rFonts w:ascii="Arial" w:hAnsi="Arial" w:cs="Arial"/>
          <w:i w:val="0"/>
          <w:sz w:val="20"/>
          <w:lang w:val="fr-FR"/>
        </w:rPr>
      </w:pPr>
    </w:p>
    <w:sectPr w:rsidR="00561326" w:rsidRPr="00C42AE7" w:rsidSect="00DC49BC">
      <w:headerReference w:type="even" r:id="rId17"/>
      <w:headerReference w:type="default" r:id="rId18"/>
      <w:footerReference w:type="even" r:id="rId19"/>
      <w:footerReference w:type="default" r:id="rId20"/>
      <w:headerReference w:type="first" r:id="rId21"/>
      <w:footerReference w:type="first" r:id="rId22"/>
      <w:pgSz w:w="11909" w:h="16834" w:code="9"/>
      <w:pgMar w:top="1440" w:right="1136"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agalakshmi MAGANDARN" w:date="2023-05-04T14:49:00Z" w:initials="NM">
    <w:p w14:paraId="0601A9E6" w14:textId="77777777" w:rsidR="00DB4075" w:rsidRDefault="00DB4075" w:rsidP="003A7E21">
      <w:pPr>
        <w:pStyle w:val="af"/>
      </w:pPr>
      <w:r>
        <w:rPr>
          <w:rStyle w:val="ae"/>
        </w:rPr>
        <w:annotationRef/>
      </w:r>
      <w:r>
        <w:t xml:space="preserve">Can you include a brief description of the questions that are to be asked? </w:t>
      </w:r>
    </w:p>
  </w:comment>
  <w:comment w:id="16" w:author="WANG Chenyu" w:date="2023-05-04T15:50:00Z" w:initials="CW">
    <w:p w14:paraId="08DF7EA7" w14:textId="77777777" w:rsidR="00904FF6" w:rsidRDefault="00904FF6">
      <w:r>
        <w:rPr>
          <w:rStyle w:val="ae"/>
        </w:rPr>
        <w:annotationRef/>
      </w:r>
      <w:r>
        <w:rPr>
          <w:color w:val="000000"/>
          <w:sz w:val="20"/>
          <w:szCs w:val="20"/>
          <w:lang w:val="x-none"/>
        </w:rPr>
        <w:t>Sure!</w:t>
      </w:r>
    </w:p>
  </w:comment>
  <w:comment w:id="23" w:author="Nagalakshmi MAGANDARN" w:date="2023-05-04T14:51:00Z" w:initials="NM">
    <w:p w14:paraId="010A7296" w14:textId="77777777" w:rsidR="007B6E7C" w:rsidRDefault="00DB4075">
      <w:pPr>
        <w:pStyle w:val="af"/>
      </w:pPr>
      <w:r>
        <w:rPr>
          <w:rStyle w:val="ae"/>
        </w:rPr>
        <w:annotationRef/>
      </w:r>
      <w:r w:rsidR="007B6E7C">
        <w:rPr>
          <w:lang w:val="en-SG"/>
        </w:rPr>
        <w:t xml:space="preserve">Can I suggest that you try to make this a little more brief. Generally the consent form is meant to be a succinct document providing the essential and adequate information for participants to read and decide if they want to take part in the research. </w:t>
      </w:r>
    </w:p>
    <w:p w14:paraId="08DA9486" w14:textId="77777777" w:rsidR="007B6E7C" w:rsidRDefault="007B6E7C">
      <w:pPr>
        <w:pStyle w:val="af"/>
      </w:pPr>
    </w:p>
    <w:p w14:paraId="44809CB7" w14:textId="77777777" w:rsidR="007B6E7C" w:rsidRPr="00904FF6" w:rsidRDefault="007B6E7C" w:rsidP="003A7E21">
      <w:pPr>
        <w:pStyle w:val="af"/>
        <w:rPr>
          <w:lang w:val="en-US"/>
        </w:rPr>
      </w:pPr>
      <w:r>
        <w:rPr>
          <w:lang w:val="en-SG"/>
        </w:rPr>
        <w:t xml:space="preserve">Example:  The study is expected to contribute to the scientific understanding of … </w:t>
      </w:r>
    </w:p>
  </w:comment>
  <w:comment w:id="24" w:author="WANG Chenyu" w:date="2023-05-04T15:58:00Z" w:initials="CW">
    <w:p w14:paraId="1508FB20" w14:textId="77777777" w:rsidR="00B352D9" w:rsidRDefault="00B352D9">
      <w:r>
        <w:rPr>
          <w:rStyle w:val="ae"/>
        </w:rPr>
        <w:annotationRef/>
      </w:r>
      <w:r>
        <w:rPr>
          <w:color w:val="000000"/>
          <w:sz w:val="20"/>
          <w:szCs w:val="20"/>
          <w:lang w:val="x-none"/>
        </w:rPr>
        <w:t>Sure!</w:t>
      </w:r>
    </w:p>
  </w:comment>
  <w:comment w:id="40" w:author="Benjamin Joshua ONG" w:date="2023-05-09T11:07:00Z" w:initials="BJO">
    <w:p w14:paraId="1496C64E" w14:textId="77777777" w:rsidR="00E97CE2" w:rsidRDefault="00E97CE2" w:rsidP="007942C3">
      <w:pPr>
        <w:pStyle w:val="af"/>
      </w:pPr>
      <w:r>
        <w:rPr>
          <w:rStyle w:val="ae"/>
        </w:rPr>
        <w:annotationRef/>
      </w:r>
      <w:r>
        <w:rPr>
          <w:lang w:val="en-SG"/>
        </w:rPr>
        <w:t>Suggested addition</w:t>
      </w:r>
    </w:p>
  </w:comment>
  <w:comment w:id="41" w:author="WANG Chenyu" w:date="2023-05-09T15:10:00Z" w:initials="CW">
    <w:p w14:paraId="5BB27744" w14:textId="77777777" w:rsidR="001E25E1" w:rsidRDefault="001E25E1" w:rsidP="00D41B12">
      <w:r>
        <w:rPr>
          <w:rStyle w:val="ae"/>
        </w:rPr>
        <w:annotationRef/>
      </w:r>
      <w:r>
        <w:rPr>
          <w:color w:val="000000"/>
          <w:sz w:val="20"/>
          <w:szCs w:val="20"/>
          <w:lang w:val="x-none"/>
        </w:rPr>
        <w:t>Agree</w:t>
      </w:r>
    </w:p>
  </w:comment>
  <w:comment w:id="46" w:author="Benjamin Joshua ONG" w:date="2023-05-09T11:01:00Z" w:initials="BJO">
    <w:p w14:paraId="77426358" w14:textId="3D06369D" w:rsidR="00E97CE2" w:rsidRDefault="00E97CE2" w:rsidP="007942C3">
      <w:pPr>
        <w:pStyle w:val="af"/>
      </w:pPr>
      <w:r>
        <w:rPr>
          <w:rStyle w:val="ae"/>
        </w:rPr>
        <w:annotationRef/>
      </w:r>
      <w:r>
        <w:rPr>
          <w:lang w:val="en-SG"/>
        </w:rPr>
        <w:t xml:space="preserve">These should be removed because they are not risks </w:t>
      </w:r>
      <w:r>
        <w:rPr>
          <w:i/>
          <w:iCs/>
          <w:lang w:val="en-SG"/>
        </w:rPr>
        <w:t>to the participants</w:t>
      </w:r>
      <w:r>
        <w:rPr>
          <w:lang w:val="en-SG"/>
        </w:rPr>
        <w:t>.</w:t>
      </w:r>
    </w:p>
  </w:comment>
  <w:comment w:id="52" w:author="Nagalakshmi MAGANDARN" w:date="2023-05-04T14:53:00Z" w:initials="NM">
    <w:p w14:paraId="48EA0BF9" w14:textId="77777777" w:rsidR="00DB4075" w:rsidRDefault="00DB4075" w:rsidP="003A7E21">
      <w:pPr>
        <w:pStyle w:val="af"/>
      </w:pPr>
      <w:r>
        <w:rPr>
          <w:rStyle w:val="ae"/>
        </w:rPr>
        <w:annotationRef/>
      </w:r>
      <w:r>
        <w:t xml:space="preserve">Can I clarify on this - do you anticipate that some participants to feel distressed during the interviews? If yes, can you include this under your IRB Application on Page 11 (under Part 5 Question 3). </w:t>
      </w:r>
    </w:p>
  </w:comment>
  <w:comment w:id="53" w:author="WANG Chenyu" w:date="2023-05-04T15:11:00Z" w:initials="CW">
    <w:p w14:paraId="55DA239A" w14:textId="77777777" w:rsidR="007C0E9F" w:rsidRDefault="007C0E9F">
      <w:r>
        <w:rPr>
          <w:rStyle w:val="ae"/>
        </w:rPr>
        <w:annotationRef/>
      </w:r>
      <w:r>
        <w:rPr>
          <w:color w:val="000000"/>
          <w:sz w:val="20"/>
          <w:szCs w:val="20"/>
          <w:lang w:val="x-none"/>
        </w:rPr>
        <w:t>No I think, industry challenges technically won’t make people feel distressed.</w:t>
      </w:r>
    </w:p>
  </w:comment>
  <w:comment w:id="59" w:author="Nagalakshmi MAGANDARN" w:date="2023-05-04T14:59:00Z" w:initials="NM">
    <w:p w14:paraId="2C94A41D" w14:textId="77777777" w:rsidR="007B6E7C" w:rsidRPr="00B352D9" w:rsidRDefault="007B6E7C" w:rsidP="003A7E21">
      <w:pPr>
        <w:pStyle w:val="af"/>
        <w:rPr>
          <w:lang w:val="en-US"/>
        </w:rPr>
      </w:pPr>
      <w:r>
        <w:rPr>
          <w:rStyle w:val="ae"/>
        </w:rPr>
        <w:annotationRef/>
      </w:r>
      <w:r>
        <w:t xml:space="preserve">I have rephrased your wording, please see if this is in line with your study. If not please feel free to edit it. </w:t>
      </w:r>
    </w:p>
  </w:comment>
  <w:comment w:id="60" w:author="WANG Chenyu" w:date="2023-05-04T15:59:00Z" w:initials="CW">
    <w:p w14:paraId="5D68A5DB" w14:textId="77777777" w:rsidR="00B352D9" w:rsidRDefault="00B352D9">
      <w:r>
        <w:rPr>
          <w:rStyle w:val="ae"/>
        </w:rPr>
        <w:annotationRef/>
      </w:r>
      <w:r>
        <w:rPr>
          <w:color w:val="000000"/>
          <w:sz w:val="20"/>
          <w:szCs w:val="20"/>
          <w:lang w:val="x-none"/>
        </w:rPr>
        <w:t>Thanks for your revision! I confirm it is in line!</w:t>
      </w:r>
    </w:p>
  </w:comment>
  <w:comment w:id="62" w:author="Nagalakshmi MAGANDARN" w:date="2023-05-04T14:58:00Z" w:initials="NM">
    <w:p w14:paraId="12AF9AAD" w14:textId="77777777" w:rsidR="007B6E7C" w:rsidRDefault="007B6E7C" w:rsidP="003A7E21">
      <w:pPr>
        <w:pStyle w:val="af"/>
      </w:pPr>
      <w:r>
        <w:rPr>
          <w:rStyle w:val="ae"/>
        </w:rPr>
        <w:annotationRef/>
      </w:r>
      <w:r>
        <w:t xml:space="preserve">These are standard wordings. Please see if this is applicable to your study. If they are not, please feel free to delete them. </w:t>
      </w:r>
    </w:p>
  </w:comment>
  <w:comment w:id="63" w:author="WANG Chenyu" w:date="2023-05-04T16:01:00Z" w:initials="CW">
    <w:p w14:paraId="75CDA9B3" w14:textId="77777777" w:rsidR="00B352D9" w:rsidRDefault="00B352D9">
      <w:r>
        <w:rPr>
          <w:rStyle w:val="ae"/>
        </w:rPr>
        <w:annotationRef/>
      </w:r>
      <w:r>
        <w:rPr>
          <w:sz w:val="20"/>
          <w:szCs w:val="20"/>
          <w:lang w:val="x-none"/>
        </w:rPr>
        <w:t>Thanks for your revision! I confirm it is in line!</w:t>
      </w:r>
    </w:p>
  </w:comment>
  <w:comment w:id="66" w:author="WANG Chenyu" w:date="2023-05-04T00:55:00Z" w:initials="CW">
    <w:p w14:paraId="6DF42379" w14:textId="77777777" w:rsidR="002E1313" w:rsidRDefault="002E1313">
      <w:r>
        <w:rPr>
          <w:rStyle w:val="ae"/>
        </w:rPr>
        <w:annotationRef/>
      </w:r>
      <w:r>
        <w:rPr>
          <w:sz w:val="20"/>
          <w:szCs w:val="20"/>
          <w:lang w:val="x-none"/>
        </w:rPr>
        <w:t>Will fill in when got IRB approval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1A9E6" w15:done="1"/>
  <w15:commentEx w15:paraId="08DF7EA7" w15:paraIdParent="0601A9E6" w15:done="1"/>
  <w15:commentEx w15:paraId="44809CB7" w15:done="1"/>
  <w15:commentEx w15:paraId="1508FB20" w15:paraIdParent="44809CB7" w15:done="1"/>
  <w15:commentEx w15:paraId="1496C64E" w15:done="0"/>
  <w15:commentEx w15:paraId="5BB27744" w15:paraIdParent="1496C64E" w15:done="0"/>
  <w15:commentEx w15:paraId="77426358" w15:done="0"/>
  <w15:commentEx w15:paraId="48EA0BF9" w15:done="1"/>
  <w15:commentEx w15:paraId="55DA239A" w15:paraIdParent="48EA0BF9" w15:done="1"/>
  <w15:commentEx w15:paraId="2C94A41D" w15:done="1"/>
  <w15:commentEx w15:paraId="5D68A5DB" w15:paraIdParent="2C94A41D" w15:done="1"/>
  <w15:commentEx w15:paraId="12AF9AAD" w15:done="1"/>
  <w15:commentEx w15:paraId="75CDA9B3" w15:paraIdParent="12AF9AAD" w15:done="1"/>
  <w15:commentEx w15:paraId="6DF423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E0D7" w16cex:dateUtc="2023-05-09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1A9E6" w16cid:durableId="27FE448F"/>
  <w16cid:commentId w16cid:paraId="08DF7EA7" w16cid:durableId="27FE52BE"/>
  <w16cid:commentId w16cid:paraId="44809CB7" w16cid:durableId="27FE4503"/>
  <w16cid:commentId w16cid:paraId="1508FB20" w16cid:durableId="27FE54B8"/>
  <w16cid:commentId w16cid:paraId="1496C64E" w16cid:durableId="2804A80D"/>
  <w16cid:commentId w16cid:paraId="5BB27744" w16cid:durableId="2804E0D7"/>
  <w16cid:commentId w16cid:paraId="77426358" w16cid:durableId="2804A6A7"/>
  <w16cid:commentId w16cid:paraId="48EA0BF9" w16cid:durableId="27FE4580"/>
  <w16cid:commentId w16cid:paraId="55DA239A" w16cid:durableId="27FE49A0"/>
  <w16cid:commentId w16cid:paraId="2C94A41D" w16cid:durableId="27FE46D6"/>
  <w16cid:commentId w16cid:paraId="5D68A5DB" w16cid:durableId="27FE54E5"/>
  <w16cid:commentId w16cid:paraId="12AF9AAD" w16cid:durableId="27FE46AE"/>
  <w16cid:commentId w16cid:paraId="75CDA9B3" w16cid:durableId="27FE5573"/>
  <w16cid:commentId w16cid:paraId="6DF42379" w16cid:durableId="27FD8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B485" w14:textId="77777777" w:rsidR="00050862" w:rsidRDefault="00050862">
      <w:r>
        <w:separator/>
      </w:r>
    </w:p>
  </w:endnote>
  <w:endnote w:type="continuationSeparator" w:id="0">
    <w:p w14:paraId="15849762" w14:textId="77777777" w:rsidR="00050862" w:rsidRDefault="0005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6C45" w14:textId="77777777" w:rsidR="00612C2A" w:rsidRDefault="00612C2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B809" w14:textId="77777777" w:rsidR="00DF382B" w:rsidRDefault="00DF382B">
    <w:pPr>
      <w:pStyle w:val="aa"/>
    </w:pPr>
  </w:p>
  <w:p w14:paraId="69D3E62B" w14:textId="77777777" w:rsidR="00DF382B" w:rsidRPr="00C42AE7" w:rsidRDefault="00DF382B">
    <w:pPr>
      <w:pStyle w:val="aa"/>
      <w:rPr>
        <w:sz w:val="16"/>
        <w:szCs w:val="16"/>
        <w:lang w:val="en-US"/>
      </w:rPr>
    </w:pPr>
    <w:r w:rsidRPr="00C42AE7">
      <w:rPr>
        <w:rFonts w:ascii="Arial" w:hAnsi="Arial" w:cs="Arial"/>
        <w:sz w:val="20"/>
        <w:szCs w:val="20"/>
      </w:rPr>
      <w:t xml:space="preserve">SMU-IRB: Participant Information Sheet and Informed Consent Form </w:t>
    </w:r>
    <w:r w:rsidR="009E0A29">
      <w:rPr>
        <w:rFonts w:ascii="Arial" w:hAnsi="Arial" w:cs="Arial"/>
        <w:sz w:val="20"/>
        <w:szCs w:val="20"/>
        <w:lang w:val="en-US"/>
      </w:rPr>
      <w:t>(</w:t>
    </w:r>
    <w:r w:rsidR="00955C54">
      <w:rPr>
        <w:rFonts w:ascii="Arial" w:hAnsi="Arial" w:cs="Arial"/>
        <w:sz w:val="20"/>
        <w:szCs w:val="20"/>
        <w:lang w:val="en-US"/>
      </w:rPr>
      <w:t>O</w:t>
    </w:r>
    <w:r w:rsidR="009E0A29">
      <w:rPr>
        <w:rFonts w:ascii="Arial" w:hAnsi="Arial" w:cs="Arial"/>
        <w:sz w:val="20"/>
        <w:szCs w:val="20"/>
        <w:lang w:val="en-US"/>
      </w:rPr>
      <w:t xml:space="preserve">nline) </w:t>
    </w:r>
    <w:r w:rsidRPr="00C42AE7">
      <w:rPr>
        <w:rFonts w:ascii="Arial" w:hAnsi="Arial" w:cs="Arial"/>
        <w:sz w:val="20"/>
        <w:szCs w:val="20"/>
      </w:rPr>
      <w:t xml:space="preserve">dated </w:t>
    </w:r>
    <w:r w:rsidR="00C42AE7" w:rsidRPr="00C42AE7">
      <w:rPr>
        <w:rFonts w:ascii="Arial" w:hAnsi="Arial" w:cs="Arial"/>
        <w:sz w:val="20"/>
        <w:szCs w:val="20"/>
        <w:lang w:val="en-US"/>
      </w:rPr>
      <w:t>1</w:t>
    </w:r>
    <w:r w:rsidR="00612C2A">
      <w:rPr>
        <w:rFonts w:ascii="Arial" w:hAnsi="Arial" w:cs="Arial"/>
        <w:sz w:val="20"/>
        <w:szCs w:val="20"/>
        <w:lang w:val="en-US"/>
      </w:rPr>
      <w:t xml:space="preserve"> Jul</w:t>
    </w:r>
    <w:r w:rsidR="00CA6066" w:rsidRPr="00C42AE7">
      <w:rPr>
        <w:rFonts w:ascii="Arial" w:hAnsi="Arial" w:cs="Arial"/>
        <w:sz w:val="20"/>
        <w:szCs w:val="20"/>
      </w:rPr>
      <w:t xml:space="preserve"> 201</w:t>
    </w:r>
    <w:r w:rsidR="00425E76" w:rsidRPr="00C42AE7">
      <w:rPr>
        <w:rFonts w:ascii="Arial" w:hAnsi="Arial" w:cs="Arial"/>
        <w:sz w:val="20"/>
        <w:szCs w:val="20"/>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EF42" w14:textId="77777777" w:rsidR="00612C2A" w:rsidRDefault="00612C2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7EB7" w14:textId="77777777" w:rsidR="00050862" w:rsidRDefault="00050862">
      <w:r>
        <w:separator/>
      </w:r>
    </w:p>
  </w:footnote>
  <w:footnote w:type="continuationSeparator" w:id="0">
    <w:p w14:paraId="792E8600" w14:textId="77777777" w:rsidR="00050862" w:rsidRDefault="00050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462D" w14:textId="0C7FCB8E" w:rsidR="00DF382B" w:rsidRDefault="001E25E1" w:rsidP="000628EF">
    <w:pPr>
      <w:pStyle w:val="a5"/>
      <w:framePr w:wrap="around" w:vAnchor="text" w:hAnchor="margin" w:xAlign="right" w:y="1"/>
      <w:rPr>
        <w:rStyle w:val="a7"/>
      </w:rPr>
    </w:pPr>
    <w:r>
      <w:rPr>
        <w:noProof/>
      </w:rPr>
      <mc:AlternateContent>
        <mc:Choice Requires="wps">
          <w:drawing>
            <wp:anchor distT="0" distB="0" distL="0" distR="0" simplePos="0" relativeHeight="251659264" behindDoc="0" locked="0" layoutInCell="1" allowOverlap="1" wp14:anchorId="1DB0ABD4" wp14:editId="1F6D0C70">
              <wp:simplePos x="635" y="635"/>
              <wp:positionH relativeFrom="page">
                <wp:align>center</wp:align>
              </wp:positionH>
              <wp:positionV relativeFrom="page">
                <wp:align>top</wp:align>
              </wp:positionV>
              <wp:extent cx="443865" cy="443865"/>
              <wp:effectExtent l="0" t="0" r="1270" b="3175"/>
              <wp:wrapNone/>
              <wp:docPr id="1406475921" name="文本框 2"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9D764" w14:textId="5718CDA6"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1DB0ABD4" id="_x0000_t202" coordsize="21600,21600" o:spt="202" path="m,l,21600r21600,l21600,xe">
              <v:stroke joinstyle="miter"/>
              <v:path gradientshapeok="t" o:connecttype="rect"/>
            </v:shapetype>
            <v:shape id="文本框 2" o:spid="_x0000_s1026" type="#_x0000_t202" alt="SMU Classification: Highly Sensitiv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2489D764" w14:textId="5718CDA6"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r w:rsidR="00DF382B">
      <w:rPr>
        <w:rStyle w:val="a7"/>
      </w:rPr>
      <w:fldChar w:fldCharType="begin"/>
    </w:r>
    <w:r w:rsidR="00DF382B">
      <w:rPr>
        <w:rStyle w:val="a7"/>
      </w:rPr>
      <w:instrText xml:space="preserve">PAGE  </w:instrText>
    </w:r>
    <w:r w:rsidR="00DF382B">
      <w:rPr>
        <w:rStyle w:val="a7"/>
      </w:rPr>
      <w:fldChar w:fldCharType="end"/>
    </w:r>
  </w:p>
  <w:p w14:paraId="5BE70E0E" w14:textId="77777777" w:rsidR="00DF382B" w:rsidRDefault="00DF382B" w:rsidP="000628EF">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714" w14:textId="798E7F33" w:rsidR="00DF382B" w:rsidRDefault="001E25E1" w:rsidP="0080792F">
    <w:pPr>
      <w:pStyle w:val="a5"/>
      <w:framePr w:wrap="around" w:vAnchor="text" w:hAnchor="margin" w:xAlign="right" w:y="1"/>
      <w:jc w:val="right"/>
      <w:rPr>
        <w:rStyle w:val="a7"/>
      </w:rPr>
    </w:pPr>
    <w:r>
      <w:rPr>
        <w:noProof/>
      </w:rPr>
      <mc:AlternateContent>
        <mc:Choice Requires="wps">
          <w:drawing>
            <wp:anchor distT="0" distB="0" distL="0" distR="0" simplePos="0" relativeHeight="251660288" behindDoc="0" locked="0" layoutInCell="1" allowOverlap="1" wp14:anchorId="6AB2C57B" wp14:editId="11B37FB9">
              <wp:simplePos x="0" y="0"/>
              <wp:positionH relativeFrom="page">
                <wp:align>center</wp:align>
              </wp:positionH>
              <wp:positionV relativeFrom="page">
                <wp:align>top</wp:align>
              </wp:positionV>
              <wp:extent cx="443865" cy="443865"/>
              <wp:effectExtent l="0" t="0" r="1270" b="3175"/>
              <wp:wrapNone/>
              <wp:docPr id="1758253123" name="文本框 3"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2B3E10" w14:textId="43F8AE80"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6AB2C57B" id="_x0000_t202" coordsize="21600,21600" o:spt="202" path="m,l,21600r21600,l21600,xe">
              <v:stroke joinstyle="miter"/>
              <v:path gradientshapeok="t" o:connecttype="rect"/>
            </v:shapetype>
            <v:shape id="文本框 3" o:spid="_x0000_s1027" type="#_x0000_t202" alt="SMU Classification: Highly Sensitiv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062B3E10" w14:textId="43F8AE80"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r w:rsidR="00DF382B">
      <w:rPr>
        <w:rStyle w:val="a7"/>
      </w:rPr>
      <w:fldChar w:fldCharType="begin"/>
    </w:r>
    <w:r w:rsidR="00DF382B">
      <w:rPr>
        <w:rStyle w:val="a7"/>
      </w:rPr>
      <w:instrText xml:space="preserve">PAGE  </w:instrText>
    </w:r>
    <w:r w:rsidR="00DF382B">
      <w:rPr>
        <w:rStyle w:val="a7"/>
      </w:rPr>
      <w:fldChar w:fldCharType="separate"/>
    </w:r>
    <w:r w:rsidR="00612C2A">
      <w:rPr>
        <w:rStyle w:val="a7"/>
        <w:noProof/>
      </w:rPr>
      <w:t>1</w:t>
    </w:r>
    <w:r w:rsidR="00DF382B">
      <w:rPr>
        <w:rStyle w:val="a7"/>
      </w:rPr>
      <w:fldChar w:fldCharType="end"/>
    </w:r>
  </w:p>
  <w:p w14:paraId="5262BFD4" w14:textId="66DFEC2B" w:rsidR="00DF382B" w:rsidRDefault="00870F3D" w:rsidP="0080792F">
    <w:pPr>
      <w:pStyle w:val="a5"/>
      <w:framePr w:wrap="around" w:vAnchor="text" w:hAnchor="margin" w:xAlign="right" w:y="1"/>
      <w:ind w:right="360"/>
      <w:rPr>
        <w:rStyle w:val="a7"/>
      </w:rPr>
    </w:pPr>
    <w:r w:rsidRPr="00F12F1F">
      <w:rPr>
        <w:noProof/>
        <w:lang w:val="en-SG" w:eastAsia="en-SG"/>
      </w:rPr>
      <w:drawing>
        <wp:inline distT="0" distB="0" distL="0" distR="0" wp14:anchorId="31C44E13" wp14:editId="6B66EEB1">
          <wp:extent cx="1219200" cy="495300"/>
          <wp:effectExtent l="0" t="0" r="0" b="0"/>
          <wp:docPr id="1" name="Picture 1" descr="topban_s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ban_smu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95300"/>
                  </a:xfrm>
                  <a:prstGeom prst="rect">
                    <a:avLst/>
                  </a:prstGeom>
                  <a:noFill/>
                  <a:ln>
                    <a:noFill/>
                  </a:ln>
                </pic:spPr>
              </pic:pic>
            </a:graphicData>
          </a:graphic>
        </wp:inline>
      </w:drawing>
    </w:r>
  </w:p>
  <w:p w14:paraId="316601A2" w14:textId="77777777" w:rsidR="00DF382B" w:rsidRDefault="00DF382B" w:rsidP="0080792F">
    <w:pPr>
      <w:pStyle w:val="a5"/>
      <w:jc w:val="right"/>
      <w:rPr>
        <w:rStyle w:val="a7"/>
      </w:rPr>
    </w:pPr>
  </w:p>
  <w:p w14:paraId="3159609F" w14:textId="77777777" w:rsidR="00DF382B" w:rsidRDefault="00DF382B" w:rsidP="000628EF">
    <w:pPr>
      <w:pStyle w:val="a5"/>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05C2" w14:textId="31E19B56" w:rsidR="00612C2A" w:rsidRDefault="001E25E1">
    <w:pPr>
      <w:pStyle w:val="a5"/>
    </w:pPr>
    <w:r>
      <w:rPr>
        <w:noProof/>
      </w:rPr>
      <mc:AlternateContent>
        <mc:Choice Requires="wps">
          <w:drawing>
            <wp:anchor distT="0" distB="0" distL="0" distR="0" simplePos="0" relativeHeight="251658240" behindDoc="0" locked="0" layoutInCell="1" allowOverlap="1" wp14:anchorId="3710F5E7" wp14:editId="7C204634">
              <wp:simplePos x="635" y="635"/>
              <wp:positionH relativeFrom="page">
                <wp:align>center</wp:align>
              </wp:positionH>
              <wp:positionV relativeFrom="page">
                <wp:align>top</wp:align>
              </wp:positionV>
              <wp:extent cx="443865" cy="443865"/>
              <wp:effectExtent l="0" t="0" r="1270" b="3175"/>
              <wp:wrapNone/>
              <wp:docPr id="199072631" name="文本框 1" descr="SMU Classification: Highly 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631ABB" w14:textId="5C0523FD"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3710F5E7" id="_x0000_t202" coordsize="21600,21600" o:spt="202" path="m,l,21600r21600,l21600,xe">
              <v:stroke joinstyle="miter"/>
              <v:path gradientshapeok="t" o:connecttype="rect"/>
            </v:shapetype>
            <v:shape id="文本框 1" o:spid="_x0000_s1028" type="#_x0000_t202" alt="SMU Classification: Highly Sensitiv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oCgIAABw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43db6E60lAeTvsOTq4aKr0WAV+EpwXTHCRafKZD&#13;&#10;G+hKDoPFWQ3+x9/8MZ94pyhnHQmm5JYUzZn5ZmkfUVvJmN7l1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mGj+o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3631ABB" w14:textId="5C0523FD" w:rsidR="001E25E1" w:rsidRPr="001E25E1" w:rsidRDefault="001E25E1" w:rsidP="001E25E1">
                    <w:pPr>
                      <w:rPr>
                        <w:rFonts w:ascii="Calibri" w:eastAsia="Calibri" w:hAnsi="Calibri" w:cs="Calibri"/>
                        <w:noProof/>
                        <w:color w:val="000000"/>
                        <w:sz w:val="16"/>
                        <w:szCs w:val="16"/>
                      </w:rPr>
                    </w:pPr>
                    <w:r w:rsidRPr="001E25E1">
                      <w:rPr>
                        <w:rFonts w:ascii="Calibri" w:eastAsia="Calibri" w:hAnsi="Calibri" w:cs="Calibri"/>
                        <w:noProof/>
                        <w:color w:val="000000"/>
                        <w:sz w:val="16"/>
                        <w:szCs w:val="16"/>
                      </w:rPr>
                      <w:t>SMU Classification: Highly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8E1"/>
    <w:multiLevelType w:val="hybridMultilevel"/>
    <w:tmpl w:val="14B2312A"/>
    <w:lvl w:ilvl="0" w:tplc="41BACB9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2205"/>
    <w:multiLevelType w:val="hybridMultilevel"/>
    <w:tmpl w:val="C774693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AE1087F"/>
    <w:multiLevelType w:val="hybridMultilevel"/>
    <w:tmpl w:val="4FB8BC48"/>
    <w:lvl w:ilvl="0" w:tplc="08A28A5E">
      <w:start w:val="1"/>
      <w:numFmt w:val="decimal"/>
      <w:lvlText w:val="%1."/>
      <w:lvlJc w:val="left"/>
      <w:pPr>
        <w:tabs>
          <w:tab w:val="num" w:pos="720"/>
        </w:tabs>
        <w:ind w:left="720" w:hanging="360"/>
      </w:pPr>
      <w:rPr>
        <w:rFonts w:hint="default"/>
      </w:rPr>
    </w:lvl>
    <w:lvl w:ilvl="1" w:tplc="B2C264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A650C9"/>
    <w:multiLevelType w:val="hybridMultilevel"/>
    <w:tmpl w:val="EF68267A"/>
    <w:lvl w:ilvl="0" w:tplc="A49CA5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AD4751"/>
    <w:multiLevelType w:val="hybridMultilevel"/>
    <w:tmpl w:val="25D2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4AC0"/>
    <w:multiLevelType w:val="hybridMultilevel"/>
    <w:tmpl w:val="4DC01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887024"/>
    <w:multiLevelType w:val="hybridMultilevel"/>
    <w:tmpl w:val="52304DF6"/>
    <w:lvl w:ilvl="0" w:tplc="C62AC446">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7273C"/>
    <w:multiLevelType w:val="hybridMultilevel"/>
    <w:tmpl w:val="A8DEE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5E4BE0"/>
    <w:multiLevelType w:val="hybridMultilevel"/>
    <w:tmpl w:val="FFA63F54"/>
    <w:lvl w:ilvl="0" w:tplc="368E35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4B717E"/>
    <w:multiLevelType w:val="hybridMultilevel"/>
    <w:tmpl w:val="5DF6F99C"/>
    <w:lvl w:ilvl="0" w:tplc="29AAE8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55ACC"/>
    <w:multiLevelType w:val="hybridMultilevel"/>
    <w:tmpl w:val="2F008934"/>
    <w:lvl w:ilvl="0" w:tplc="71CE442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AB7A99"/>
    <w:multiLevelType w:val="hybridMultilevel"/>
    <w:tmpl w:val="C144D1F4"/>
    <w:lvl w:ilvl="0" w:tplc="AD82D3D4">
      <w:start w:val="1"/>
      <w:numFmt w:val="decimal"/>
      <w:lvlText w:val="%1."/>
      <w:lvlJc w:val="left"/>
      <w:pPr>
        <w:tabs>
          <w:tab w:val="num" w:pos="720"/>
        </w:tabs>
        <w:ind w:left="720" w:hanging="360"/>
      </w:pPr>
      <w:rPr>
        <w:rFonts w:hint="default"/>
      </w:rPr>
    </w:lvl>
    <w:lvl w:ilvl="1" w:tplc="07F6C1EA">
      <w:start w:val="1"/>
      <w:numFmt w:val="lowerLetter"/>
      <w:lvlText w:val="%2."/>
      <w:lvlJc w:val="left"/>
      <w:pPr>
        <w:tabs>
          <w:tab w:val="num" w:pos="1440"/>
        </w:tabs>
        <w:ind w:left="1440" w:hanging="360"/>
      </w:pPr>
      <w:rPr>
        <w:rFonts w:hint="default"/>
        <w:i w:val="0"/>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BB4A10"/>
    <w:multiLevelType w:val="hybridMultilevel"/>
    <w:tmpl w:val="33FA560A"/>
    <w:lvl w:ilvl="0" w:tplc="8B5CD524">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6C78D2"/>
    <w:multiLevelType w:val="hybridMultilevel"/>
    <w:tmpl w:val="4DC0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A7455"/>
    <w:multiLevelType w:val="hybridMultilevel"/>
    <w:tmpl w:val="1B642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205644"/>
    <w:multiLevelType w:val="hybridMultilevel"/>
    <w:tmpl w:val="07CED66E"/>
    <w:lvl w:ilvl="0" w:tplc="64CA24F4">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F1EC6"/>
    <w:multiLevelType w:val="hybridMultilevel"/>
    <w:tmpl w:val="92C2A2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CB61A38"/>
    <w:multiLevelType w:val="hybridMultilevel"/>
    <w:tmpl w:val="0CEC3726"/>
    <w:lvl w:ilvl="0" w:tplc="F152976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E82B89"/>
    <w:multiLevelType w:val="hybridMultilevel"/>
    <w:tmpl w:val="7DACA804"/>
    <w:lvl w:ilvl="0" w:tplc="FB3E00A4">
      <w:start w:val="1"/>
      <w:numFmt w:val="decimal"/>
      <w:lvlText w:val="%1."/>
      <w:lvlJc w:val="left"/>
      <w:pPr>
        <w:tabs>
          <w:tab w:val="num" w:pos="720"/>
        </w:tabs>
        <w:ind w:left="720" w:hanging="720"/>
      </w:pPr>
      <w:rPr>
        <w:rFonts w:hint="default"/>
      </w:rPr>
    </w:lvl>
    <w:lvl w:ilvl="1" w:tplc="2E98C7C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8BE2DD6"/>
    <w:multiLevelType w:val="hybridMultilevel"/>
    <w:tmpl w:val="6B561970"/>
    <w:lvl w:ilvl="0" w:tplc="D7080B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626B0B"/>
    <w:multiLevelType w:val="multilevel"/>
    <w:tmpl w:val="F30CDC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26608F3"/>
    <w:multiLevelType w:val="hybridMultilevel"/>
    <w:tmpl w:val="12246F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0C7383"/>
    <w:multiLevelType w:val="multilevel"/>
    <w:tmpl w:val="6B5619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3595CC9"/>
    <w:multiLevelType w:val="hybridMultilevel"/>
    <w:tmpl w:val="F30CDC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931E08"/>
    <w:multiLevelType w:val="hybridMultilevel"/>
    <w:tmpl w:val="86F6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441744"/>
    <w:multiLevelType w:val="hybridMultilevel"/>
    <w:tmpl w:val="733AF382"/>
    <w:lvl w:ilvl="0" w:tplc="F8D23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35E73"/>
    <w:multiLevelType w:val="hybridMultilevel"/>
    <w:tmpl w:val="C40EC33E"/>
    <w:lvl w:ilvl="0" w:tplc="D0F6F5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95E7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53763271">
    <w:abstractNumId w:val="23"/>
  </w:num>
  <w:num w:numId="2" w16cid:durableId="493182256">
    <w:abstractNumId w:val="20"/>
  </w:num>
  <w:num w:numId="3" w16cid:durableId="1108544556">
    <w:abstractNumId w:val="19"/>
  </w:num>
  <w:num w:numId="4" w16cid:durableId="328022698">
    <w:abstractNumId w:val="22"/>
  </w:num>
  <w:num w:numId="5" w16cid:durableId="1574464957">
    <w:abstractNumId w:val="10"/>
  </w:num>
  <w:num w:numId="6" w16cid:durableId="753161318">
    <w:abstractNumId w:val="18"/>
  </w:num>
  <w:num w:numId="7" w16cid:durableId="581793376">
    <w:abstractNumId w:val="27"/>
  </w:num>
  <w:num w:numId="8" w16cid:durableId="194513299">
    <w:abstractNumId w:val="21"/>
  </w:num>
  <w:num w:numId="9" w16cid:durableId="1963221728">
    <w:abstractNumId w:val="17"/>
  </w:num>
  <w:num w:numId="10" w16cid:durableId="25640292">
    <w:abstractNumId w:val="11"/>
  </w:num>
  <w:num w:numId="11" w16cid:durableId="1781795274">
    <w:abstractNumId w:val="7"/>
  </w:num>
  <w:num w:numId="12" w16cid:durableId="1209101852">
    <w:abstractNumId w:val="12"/>
  </w:num>
  <w:num w:numId="13" w16cid:durableId="57554892">
    <w:abstractNumId w:val="2"/>
  </w:num>
  <w:num w:numId="14" w16cid:durableId="1228809304">
    <w:abstractNumId w:val="16"/>
  </w:num>
  <w:num w:numId="15" w16cid:durableId="208881882">
    <w:abstractNumId w:val="24"/>
  </w:num>
  <w:num w:numId="16" w16cid:durableId="134226291">
    <w:abstractNumId w:val="15"/>
  </w:num>
  <w:num w:numId="17" w16cid:durableId="1974601666">
    <w:abstractNumId w:val="6"/>
  </w:num>
  <w:num w:numId="18" w16cid:durableId="1123427452">
    <w:abstractNumId w:val="0"/>
  </w:num>
  <w:num w:numId="19" w16cid:durableId="1610163270">
    <w:abstractNumId w:val="13"/>
  </w:num>
  <w:num w:numId="20" w16cid:durableId="1223322475">
    <w:abstractNumId w:val="26"/>
  </w:num>
  <w:num w:numId="21" w16cid:durableId="719521639">
    <w:abstractNumId w:val="9"/>
  </w:num>
  <w:num w:numId="22" w16cid:durableId="1004012459">
    <w:abstractNumId w:val="4"/>
  </w:num>
  <w:num w:numId="23" w16cid:durableId="1435512518">
    <w:abstractNumId w:val="5"/>
  </w:num>
  <w:num w:numId="24" w16cid:durableId="403525678">
    <w:abstractNumId w:val="14"/>
  </w:num>
  <w:num w:numId="25" w16cid:durableId="1147430394">
    <w:abstractNumId w:val="25"/>
  </w:num>
  <w:num w:numId="26" w16cid:durableId="1898127233">
    <w:abstractNumId w:val="1"/>
  </w:num>
  <w:num w:numId="27" w16cid:durableId="1012878840">
    <w:abstractNumId w:val="8"/>
  </w:num>
  <w:num w:numId="28" w16cid:durableId="20530728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galakshmi MAGANDARN">
    <w15:presenceInfo w15:providerId="None" w15:userId="Nagalakshmi MAGANDARN"/>
  </w15:person>
  <w15:person w15:author="WANG Chenyu">
    <w15:presenceInfo w15:providerId="AD" w15:userId="S::chenyuwang@smu.edu.sg::3dc7c570-228b-4af6-bdc3-c68f413b4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A6"/>
    <w:rsid w:val="00001460"/>
    <w:rsid w:val="00001B85"/>
    <w:rsid w:val="00011AF9"/>
    <w:rsid w:val="00017398"/>
    <w:rsid w:val="00020FAC"/>
    <w:rsid w:val="00025AC4"/>
    <w:rsid w:val="00027FE5"/>
    <w:rsid w:val="000340AB"/>
    <w:rsid w:val="000356A2"/>
    <w:rsid w:val="00035F37"/>
    <w:rsid w:val="00037356"/>
    <w:rsid w:val="000411D1"/>
    <w:rsid w:val="00041406"/>
    <w:rsid w:val="000428A5"/>
    <w:rsid w:val="00045F6D"/>
    <w:rsid w:val="000475FC"/>
    <w:rsid w:val="00050862"/>
    <w:rsid w:val="00054DD4"/>
    <w:rsid w:val="000628EF"/>
    <w:rsid w:val="00086DB3"/>
    <w:rsid w:val="000879E9"/>
    <w:rsid w:val="00090295"/>
    <w:rsid w:val="000918F9"/>
    <w:rsid w:val="000951CD"/>
    <w:rsid w:val="000A0EF6"/>
    <w:rsid w:val="000A2012"/>
    <w:rsid w:val="000A61B1"/>
    <w:rsid w:val="000B3A89"/>
    <w:rsid w:val="000E27EA"/>
    <w:rsid w:val="000E2E43"/>
    <w:rsid w:val="000E78E3"/>
    <w:rsid w:val="000E7F20"/>
    <w:rsid w:val="001007C9"/>
    <w:rsid w:val="00103B58"/>
    <w:rsid w:val="00105968"/>
    <w:rsid w:val="00116B83"/>
    <w:rsid w:val="001332D6"/>
    <w:rsid w:val="00140D8A"/>
    <w:rsid w:val="00142B94"/>
    <w:rsid w:val="00147313"/>
    <w:rsid w:val="00147A19"/>
    <w:rsid w:val="0015013C"/>
    <w:rsid w:val="00151209"/>
    <w:rsid w:val="001521DE"/>
    <w:rsid w:val="001613A8"/>
    <w:rsid w:val="001623B8"/>
    <w:rsid w:val="00162438"/>
    <w:rsid w:val="00172184"/>
    <w:rsid w:val="00172922"/>
    <w:rsid w:val="00172AAE"/>
    <w:rsid w:val="001742FA"/>
    <w:rsid w:val="00176058"/>
    <w:rsid w:val="00176426"/>
    <w:rsid w:val="00182A9C"/>
    <w:rsid w:val="001969A4"/>
    <w:rsid w:val="001A00D5"/>
    <w:rsid w:val="001A1B0E"/>
    <w:rsid w:val="001A5166"/>
    <w:rsid w:val="001A6C2E"/>
    <w:rsid w:val="001A7D00"/>
    <w:rsid w:val="001B1298"/>
    <w:rsid w:val="001B7DC6"/>
    <w:rsid w:val="001C07B6"/>
    <w:rsid w:val="001C12BE"/>
    <w:rsid w:val="001D31E7"/>
    <w:rsid w:val="001D5F3C"/>
    <w:rsid w:val="001E25E1"/>
    <w:rsid w:val="001E5238"/>
    <w:rsid w:val="001E5EDA"/>
    <w:rsid w:val="001F08CE"/>
    <w:rsid w:val="001F40BB"/>
    <w:rsid w:val="001F5210"/>
    <w:rsid w:val="002014DF"/>
    <w:rsid w:val="0021063A"/>
    <w:rsid w:val="00215165"/>
    <w:rsid w:val="00217FBE"/>
    <w:rsid w:val="002208C3"/>
    <w:rsid w:val="002254ED"/>
    <w:rsid w:val="00225881"/>
    <w:rsid w:val="00225F71"/>
    <w:rsid w:val="00230E9D"/>
    <w:rsid w:val="00243032"/>
    <w:rsid w:val="00257F8C"/>
    <w:rsid w:val="00264DC0"/>
    <w:rsid w:val="002777F1"/>
    <w:rsid w:val="0028698B"/>
    <w:rsid w:val="002A5C7D"/>
    <w:rsid w:val="002B08EC"/>
    <w:rsid w:val="002B6D6F"/>
    <w:rsid w:val="002B6ECB"/>
    <w:rsid w:val="002B7DE5"/>
    <w:rsid w:val="002C084A"/>
    <w:rsid w:val="002C1796"/>
    <w:rsid w:val="002D021B"/>
    <w:rsid w:val="002D6260"/>
    <w:rsid w:val="002E0C1F"/>
    <w:rsid w:val="002E1313"/>
    <w:rsid w:val="002E1CF6"/>
    <w:rsid w:val="002F4B51"/>
    <w:rsid w:val="00304EE8"/>
    <w:rsid w:val="00306D2E"/>
    <w:rsid w:val="00307F84"/>
    <w:rsid w:val="00310EE5"/>
    <w:rsid w:val="00311E5F"/>
    <w:rsid w:val="00316013"/>
    <w:rsid w:val="003174AF"/>
    <w:rsid w:val="00320590"/>
    <w:rsid w:val="00321B5B"/>
    <w:rsid w:val="00323ABD"/>
    <w:rsid w:val="00324BD9"/>
    <w:rsid w:val="003310B1"/>
    <w:rsid w:val="0033653D"/>
    <w:rsid w:val="00336FE9"/>
    <w:rsid w:val="00337B17"/>
    <w:rsid w:val="003402EE"/>
    <w:rsid w:val="0034176B"/>
    <w:rsid w:val="00341A22"/>
    <w:rsid w:val="0034233E"/>
    <w:rsid w:val="00346058"/>
    <w:rsid w:val="003469C3"/>
    <w:rsid w:val="00354A45"/>
    <w:rsid w:val="00362B9A"/>
    <w:rsid w:val="00364875"/>
    <w:rsid w:val="003716B3"/>
    <w:rsid w:val="0037457D"/>
    <w:rsid w:val="00377070"/>
    <w:rsid w:val="00377F1D"/>
    <w:rsid w:val="0038177D"/>
    <w:rsid w:val="00382C70"/>
    <w:rsid w:val="00385718"/>
    <w:rsid w:val="00390AF0"/>
    <w:rsid w:val="00395B7D"/>
    <w:rsid w:val="003A6222"/>
    <w:rsid w:val="003A7E21"/>
    <w:rsid w:val="003B0375"/>
    <w:rsid w:val="003C2BEC"/>
    <w:rsid w:val="003E10A7"/>
    <w:rsid w:val="003E2EC1"/>
    <w:rsid w:val="003F2CAD"/>
    <w:rsid w:val="003F7636"/>
    <w:rsid w:val="00402E18"/>
    <w:rsid w:val="00410AB9"/>
    <w:rsid w:val="004145D2"/>
    <w:rsid w:val="0041502E"/>
    <w:rsid w:val="004156EF"/>
    <w:rsid w:val="004238CD"/>
    <w:rsid w:val="00424FBD"/>
    <w:rsid w:val="0042586B"/>
    <w:rsid w:val="00425E76"/>
    <w:rsid w:val="004305AC"/>
    <w:rsid w:val="00433855"/>
    <w:rsid w:val="00435674"/>
    <w:rsid w:val="004356B1"/>
    <w:rsid w:val="004502BA"/>
    <w:rsid w:val="00451AE9"/>
    <w:rsid w:val="004553F5"/>
    <w:rsid w:val="00460E31"/>
    <w:rsid w:val="004635E1"/>
    <w:rsid w:val="00466B2C"/>
    <w:rsid w:val="00470469"/>
    <w:rsid w:val="0047061E"/>
    <w:rsid w:val="00471CAB"/>
    <w:rsid w:val="004740AA"/>
    <w:rsid w:val="004756D6"/>
    <w:rsid w:val="00476207"/>
    <w:rsid w:val="00476970"/>
    <w:rsid w:val="00477F5D"/>
    <w:rsid w:val="00486655"/>
    <w:rsid w:val="0049204A"/>
    <w:rsid w:val="00493BC1"/>
    <w:rsid w:val="00497B1A"/>
    <w:rsid w:val="004A23D7"/>
    <w:rsid w:val="004B7838"/>
    <w:rsid w:val="004C65FF"/>
    <w:rsid w:val="004D1352"/>
    <w:rsid w:val="004D2C97"/>
    <w:rsid w:val="004D63D6"/>
    <w:rsid w:val="004E05E7"/>
    <w:rsid w:val="004E06F0"/>
    <w:rsid w:val="004E3A77"/>
    <w:rsid w:val="004E59A9"/>
    <w:rsid w:val="00504B8B"/>
    <w:rsid w:val="00510729"/>
    <w:rsid w:val="005177D9"/>
    <w:rsid w:val="00522896"/>
    <w:rsid w:val="00522B24"/>
    <w:rsid w:val="005317C7"/>
    <w:rsid w:val="00543C15"/>
    <w:rsid w:val="00546797"/>
    <w:rsid w:val="00546BE9"/>
    <w:rsid w:val="00551F6B"/>
    <w:rsid w:val="00553CB9"/>
    <w:rsid w:val="0055448B"/>
    <w:rsid w:val="00556ED8"/>
    <w:rsid w:val="00561326"/>
    <w:rsid w:val="005667D3"/>
    <w:rsid w:val="0056681E"/>
    <w:rsid w:val="00567D41"/>
    <w:rsid w:val="0057302D"/>
    <w:rsid w:val="00573270"/>
    <w:rsid w:val="00573D94"/>
    <w:rsid w:val="0058048E"/>
    <w:rsid w:val="005837A0"/>
    <w:rsid w:val="00591D53"/>
    <w:rsid w:val="005966C1"/>
    <w:rsid w:val="005A17A0"/>
    <w:rsid w:val="005A485E"/>
    <w:rsid w:val="005C0762"/>
    <w:rsid w:val="005C1A8D"/>
    <w:rsid w:val="005C433C"/>
    <w:rsid w:val="005C4547"/>
    <w:rsid w:val="005C4EF3"/>
    <w:rsid w:val="005D0D4B"/>
    <w:rsid w:val="005D495A"/>
    <w:rsid w:val="005E4AD0"/>
    <w:rsid w:val="005E6C30"/>
    <w:rsid w:val="005F0E74"/>
    <w:rsid w:val="005F12FA"/>
    <w:rsid w:val="006059DE"/>
    <w:rsid w:val="00606CE7"/>
    <w:rsid w:val="00606F04"/>
    <w:rsid w:val="006070BD"/>
    <w:rsid w:val="00612C2A"/>
    <w:rsid w:val="00620CAD"/>
    <w:rsid w:val="006220E6"/>
    <w:rsid w:val="00622DB3"/>
    <w:rsid w:val="006232ED"/>
    <w:rsid w:val="00625905"/>
    <w:rsid w:val="00626AD0"/>
    <w:rsid w:val="0063422C"/>
    <w:rsid w:val="00634D62"/>
    <w:rsid w:val="0064763C"/>
    <w:rsid w:val="00651AB6"/>
    <w:rsid w:val="00653057"/>
    <w:rsid w:val="00661C71"/>
    <w:rsid w:val="0068361E"/>
    <w:rsid w:val="00685550"/>
    <w:rsid w:val="00687BB7"/>
    <w:rsid w:val="006922D8"/>
    <w:rsid w:val="00696767"/>
    <w:rsid w:val="006A279D"/>
    <w:rsid w:val="006A7148"/>
    <w:rsid w:val="006B114A"/>
    <w:rsid w:val="006C1EB0"/>
    <w:rsid w:val="006C4C2E"/>
    <w:rsid w:val="006C793C"/>
    <w:rsid w:val="006D182B"/>
    <w:rsid w:val="006D18FB"/>
    <w:rsid w:val="006D1C20"/>
    <w:rsid w:val="006D2019"/>
    <w:rsid w:val="006D393E"/>
    <w:rsid w:val="006D5622"/>
    <w:rsid w:val="006E5255"/>
    <w:rsid w:val="006E7D5E"/>
    <w:rsid w:val="006F19EB"/>
    <w:rsid w:val="006F2501"/>
    <w:rsid w:val="006F39AA"/>
    <w:rsid w:val="00704631"/>
    <w:rsid w:val="007050B8"/>
    <w:rsid w:val="00711A15"/>
    <w:rsid w:val="00711F32"/>
    <w:rsid w:val="00723C2D"/>
    <w:rsid w:val="00730A9C"/>
    <w:rsid w:val="00750814"/>
    <w:rsid w:val="007567C5"/>
    <w:rsid w:val="00756AA2"/>
    <w:rsid w:val="0076204B"/>
    <w:rsid w:val="00762F00"/>
    <w:rsid w:val="007655A6"/>
    <w:rsid w:val="0077038E"/>
    <w:rsid w:val="00771D64"/>
    <w:rsid w:val="0077733E"/>
    <w:rsid w:val="00777DC4"/>
    <w:rsid w:val="00780964"/>
    <w:rsid w:val="0078557B"/>
    <w:rsid w:val="007942C3"/>
    <w:rsid w:val="007B0FFE"/>
    <w:rsid w:val="007B6E7C"/>
    <w:rsid w:val="007B7B76"/>
    <w:rsid w:val="007C0089"/>
    <w:rsid w:val="007C035D"/>
    <w:rsid w:val="007C0E9F"/>
    <w:rsid w:val="007C6A2E"/>
    <w:rsid w:val="007C7F81"/>
    <w:rsid w:val="007D7359"/>
    <w:rsid w:val="007E0C0F"/>
    <w:rsid w:val="007E10DB"/>
    <w:rsid w:val="007E1427"/>
    <w:rsid w:val="007E237D"/>
    <w:rsid w:val="007E43E2"/>
    <w:rsid w:val="007E4462"/>
    <w:rsid w:val="007F348B"/>
    <w:rsid w:val="007F740D"/>
    <w:rsid w:val="008016D6"/>
    <w:rsid w:val="0080395C"/>
    <w:rsid w:val="0080792F"/>
    <w:rsid w:val="00807DB2"/>
    <w:rsid w:val="00807ED3"/>
    <w:rsid w:val="0082141A"/>
    <w:rsid w:val="00821DA5"/>
    <w:rsid w:val="0082634E"/>
    <w:rsid w:val="008307A7"/>
    <w:rsid w:val="00842BF3"/>
    <w:rsid w:val="008439D6"/>
    <w:rsid w:val="00846878"/>
    <w:rsid w:val="0085070A"/>
    <w:rsid w:val="00852CAB"/>
    <w:rsid w:val="00855CD9"/>
    <w:rsid w:val="00857E48"/>
    <w:rsid w:val="00870F3D"/>
    <w:rsid w:val="00871DE7"/>
    <w:rsid w:val="008766D9"/>
    <w:rsid w:val="00877339"/>
    <w:rsid w:val="008822E1"/>
    <w:rsid w:val="00882570"/>
    <w:rsid w:val="00885E09"/>
    <w:rsid w:val="00891E22"/>
    <w:rsid w:val="008961DA"/>
    <w:rsid w:val="00897A6B"/>
    <w:rsid w:val="00897C66"/>
    <w:rsid w:val="008A2A46"/>
    <w:rsid w:val="008A313C"/>
    <w:rsid w:val="008A7288"/>
    <w:rsid w:val="008B3F79"/>
    <w:rsid w:val="008B5C1D"/>
    <w:rsid w:val="008B7402"/>
    <w:rsid w:val="008B7E7C"/>
    <w:rsid w:val="008B7FDD"/>
    <w:rsid w:val="008C578A"/>
    <w:rsid w:val="008D07CD"/>
    <w:rsid w:val="008D0C2B"/>
    <w:rsid w:val="008D1971"/>
    <w:rsid w:val="008D4E17"/>
    <w:rsid w:val="008E2987"/>
    <w:rsid w:val="008F03C0"/>
    <w:rsid w:val="008F5E9A"/>
    <w:rsid w:val="00904FF6"/>
    <w:rsid w:val="00907C62"/>
    <w:rsid w:val="00907FB2"/>
    <w:rsid w:val="00911862"/>
    <w:rsid w:val="0091231C"/>
    <w:rsid w:val="00917F51"/>
    <w:rsid w:val="00931256"/>
    <w:rsid w:val="0094780F"/>
    <w:rsid w:val="00954C46"/>
    <w:rsid w:val="00955C54"/>
    <w:rsid w:val="009578CB"/>
    <w:rsid w:val="00967B1F"/>
    <w:rsid w:val="00971E12"/>
    <w:rsid w:val="0097218B"/>
    <w:rsid w:val="00973990"/>
    <w:rsid w:val="009805E3"/>
    <w:rsid w:val="009923FA"/>
    <w:rsid w:val="00994FF3"/>
    <w:rsid w:val="009A1215"/>
    <w:rsid w:val="009A14FD"/>
    <w:rsid w:val="009A326E"/>
    <w:rsid w:val="009A3F83"/>
    <w:rsid w:val="009A45E9"/>
    <w:rsid w:val="009B7994"/>
    <w:rsid w:val="009C6912"/>
    <w:rsid w:val="009C6ABF"/>
    <w:rsid w:val="009D4754"/>
    <w:rsid w:val="009E0A29"/>
    <w:rsid w:val="009E1B69"/>
    <w:rsid w:val="009E48F5"/>
    <w:rsid w:val="009F2437"/>
    <w:rsid w:val="009F2C0E"/>
    <w:rsid w:val="009F51FF"/>
    <w:rsid w:val="00A0013A"/>
    <w:rsid w:val="00A10C4D"/>
    <w:rsid w:val="00A12197"/>
    <w:rsid w:val="00A16E1B"/>
    <w:rsid w:val="00A2720F"/>
    <w:rsid w:val="00A36ABF"/>
    <w:rsid w:val="00A40FE4"/>
    <w:rsid w:val="00A415F3"/>
    <w:rsid w:val="00A4604F"/>
    <w:rsid w:val="00A47245"/>
    <w:rsid w:val="00A508CA"/>
    <w:rsid w:val="00A51627"/>
    <w:rsid w:val="00A537B3"/>
    <w:rsid w:val="00A55AC6"/>
    <w:rsid w:val="00A6355D"/>
    <w:rsid w:val="00A66EAC"/>
    <w:rsid w:val="00A672CA"/>
    <w:rsid w:val="00A72F5F"/>
    <w:rsid w:val="00A73095"/>
    <w:rsid w:val="00A738AA"/>
    <w:rsid w:val="00A738BE"/>
    <w:rsid w:val="00A829E7"/>
    <w:rsid w:val="00A83FC6"/>
    <w:rsid w:val="00A915B7"/>
    <w:rsid w:val="00A93F3F"/>
    <w:rsid w:val="00A9786E"/>
    <w:rsid w:val="00AA0673"/>
    <w:rsid w:val="00AA17C3"/>
    <w:rsid w:val="00AA275F"/>
    <w:rsid w:val="00AA3284"/>
    <w:rsid w:val="00AC01A5"/>
    <w:rsid w:val="00AC0ABC"/>
    <w:rsid w:val="00AC0F5D"/>
    <w:rsid w:val="00AD2DF7"/>
    <w:rsid w:val="00AE1559"/>
    <w:rsid w:val="00AE2235"/>
    <w:rsid w:val="00AE2849"/>
    <w:rsid w:val="00AE3A8D"/>
    <w:rsid w:val="00AE3AD0"/>
    <w:rsid w:val="00AE520E"/>
    <w:rsid w:val="00AE682E"/>
    <w:rsid w:val="00AF2AA3"/>
    <w:rsid w:val="00AF57ED"/>
    <w:rsid w:val="00B01A6A"/>
    <w:rsid w:val="00B01ABD"/>
    <w:rsid w:val="00B021B1"/>
    <w:rsid w:val="00B07A9C"/>
    <w:rsid w:val="00B11BF8"/>
    <w:rsid w:val="00B1336F"/>
    <w:rsid w:val="00B27BF0"/>
    <w:rsid w:val="00B31530"/>
    <w:rsid w:val="00B32F2F"/>
    <w:rsid w:val="00B352D9"/>
    <w:rsid w:val="00B36AA1"/>
    <w:rsid w:val="00B40C04"/>
    <w:rsid w:val="00B44776"/>
    <w:rsid w:val="00B47FEC"/>
    <w:rsid w:val="00B51AFD"/>
    <w:rsid w:val="00B52DF8"/>
    <w:rsid w:val="00B54FEE"/>
    <w:rsid w:val="00B6052F"/>
    <w:rsid w:val="00B6217A"/>
    <w:rsid w:val="00B64502"/>
    <w:rsid w:val="00B660F3"/>
    <w:rsid w:val="00B73C92"/>
    <w:rsid w:val="00B81FA8"/>
    <w:rsid w:val="00B84687"/>
    <w:rsid w:val="00B85C88"/>
    <w:rsid w:val="00B8660B"/>
    <w:rsid w:val="00B9050A"/>
    <w:rsid w:val="00B91BB3"/>
    <w:rsid w:val="00B92467"/>
    <w:rsid w:val="00BB0574"/>
    <w:rsid w:val="00BB6BDD"/>
    <w:rsid w:val="00BC58E6"/>
    <w:rsid w:val="00BC65C2"/>
    <w:rsid w:val="00BD31A1"/>
    <w:rsid w:val="00BD69CD"/>
    <w:rsid w:val="00BE1BBB"/>
    <w:rsid w:val="00BE3420"/>
    <w:rsid w:val="00BE7EA7"/>
    <w:rsid w:val="00BF1AB5"/>
    <w:rsid w:val="00C05EB0"/>
    <w:rsid w:val="00C124FE"/>
    <w:rsid w:val="00C148F9"/>
    <w:rsid w:val="00C17FF1"/>
    <w:rsid w:val="00C241F8"/>
    <w:rsid w:val="00C3248A"/>
    <w:rsid w:val="00C32FCE"/>
    <w:rsid w:val="00C33A73"/>
    <w:rsid w:val="00C40F3A"/>
    <w:rsid w:val="00C42AE7"/>
    <w:rsid w:val="00C4586B"/>
    <w:rsid w:val="00C63469"/>
    <w:rsid w:val="00C63AC2"/>
    <w:rsid w:val="00C71176"/>
    <w:rsid w:val="00C76F32"/>
    <w:rsid w:val="00C82C99"/>
    <w:rsid w:val="00C87BCE"/>
    <w:rsid w:val="00C95C17"/>
    <w:rsid w:val="00C9623B"/>
    <w:rsid w:val="00C97746"/>
    <w:rsid w:val="00C97D07"/>
    <w:rsid w:val="00CA6066"/>
    <w:rsid w:val="00CB087E"/>
    <w:rsid w:val="00CC0E94"/>
    <w:rsid w:val="00CC1D6E"/>
    <w:rsid w:val="00CC4324"/>
    <w:rsid w:val="00CC575F"/>
    <w:rsid w:val="00CC5819"/>
    <w:rsid w:val="00CC5C92"/>
    <w:rsid w:val="00CD34A0"/>
    <w:rsid w:val="00CD39F9"/>
    <w:rsid w:val="00CD6DCB"/>
    <w:rsid w:val="00CE1707"/>
    <w:rsid w:val="00CE26F5"/>
    <w:rsid w:val="00CE3BD1"/>
    <w:rsid w:val="00CE5539"/>
    <w:rsid w:val="00CE7A6D"/>
    <w:rsid w:val="00CF209E"/>
    <w:rsid w:val="00D00B55"/>
    <w:rsid w:val="00D049A4"/>
    <w:rsid w:val="00D3031B"/>
    <w:rsid w:val="00D3783F"/>
    <w:rsid w:val="00D43C1A"/>
    <w:rsid w:val="00D45BD1"/>
    <w:rsid w:val="00D50A65"/>
    <w:rsid w:val="00D50F54"/>
    <w:rsid w:val="00D601EB"/>
    <w:rsid w:val="00D60FB7"/>
    <w:rsid w:val="00D6343D"/>
    <w:rsid w:val="00D7101A"/>
    <w:rsid w:val="00D83D68"/>
    <w:rsid w:val="00D83E5D"/>
    <w:rsid w:val="00D90B64"/>
    <w:rsid w:val="00D94AA8"/>
    <w:rsid w:val="00D95BDA"/>
    <w:rsid w:val="00DA0AB7"/>
    <w:rsid w:val="00DB18A0"/>
    <w:rsid w:val="00DB4075"/>
    <w:rsid w:val="00DB4637"/>
    <w:rsid w:val="00DC03AA"/>
    <w:rsid w:val="00DC17FA"/>
    <w:rsid w:val="00DC49BC"/>
    <w:rsid w:val="00DC4F0E"/>
    <w:rsid w:val="00DC6C32"/>
    <w:rsid w:val="00DC6E2E"/>
    <w:rsid w:val="00DD1B48"/>
    <w:rsid w:val="00DD6D61"/>
    <w:rsid w:val="00DE7CA6"/>
    <w:rsid w:val="00DF382B"/>
    <w:rsid w:val="00DF3C64"/>
    <w:rsid w:val="00DF539B"/>
    <w:rsid w:val="00E136D0"/>
    <w:rsid w:val="00E16CD2"/>
    <w:rsid w:val="00E261A2"/>
    <w:rsid w:val="00E3336C"/>
    <w:rsid w:val="00E34C4D"/>
    <w:rsid w:val="00E41CD2"/>
    <w:rsid w:val="00E4259C"/>
    <w:rsid w:val="00E43CBA"/>
    <w:rsid w:val="00E514F5"/>
    <w:rsid w:val="00E5189D"/>
    <w:rsid w:val="00E5302A"/>
    <w:rsid w:val="00E5368B"/>
    <w:rsid w:val="00E54892"/>
    <w:rsid w:val="00E63D09"/>
    <w:rsid w:val="00E95E04"/>
    <w:rsid w:val="00E97CE2"/>
    <w:rsid w:val="00EA4FA0"/>
    <w:rsid w:val="00EA6544"/>
    <w:rsid w:val="00EB11E4"/>
    <w:rsid w:val="00EB1558"/>
    <w:rsid w:val="00EC39AB"/>
    <w:rsid w:val="00EC5B20"/>
    <w:rsid w:val="00EC76D7"/>
    <w:rsid w:val="00ED065D"/>
    <w:rsid w:val="00ED6563"/>
    <w:rsid w:val="00EE7750"/>
    <w:rsid w:val="00EF4342"/>
    <w:rsid w:val="00F01BF4"/>
    <w:rsid w:val="00F06103"/>
    <w:rsid w:val="00F118A6"/>
    <w:rsid w:val="00F12F1F"/>
    <w:rsid w:val="00F16009"/>
    <w:rsid w:val="00F16E02"/>
    <w:rsid w:val="00F2056F"/>
    <w:rsid w:val="00F21936"/>
    <w:rsid w:val="00F2334B"/>
    <w:rsid w:val="00F25E14"/>
    <w:rsid w:val="00F26189"/>
    <w:rsid w:val="00F2798D"/>
    <w:rsid w:val="00F30DC3"/>
    <w:rsid w:val="00F37326"/>
    <w:rsid w:val="00F4338B"/>
    <w:rsid w:val="00F43550"/>
    <w:rsid w:val="00F43A40"/>
    <w:rsid w:val="00F474EC"/>
    <w:rsid w:val="00F47980"/>
    <w:rsid w:val="00F577B4"/>
    <w:rsid w:val="00F6391A"/>
    <w:rsid w:val="00F658AB"/>
    <w:rsid w:val="00F72B7F"/>
    <w:rsid w:val="00F767D6"/>
    <w:rsid w:val="00F7794D"/>
    <w:rsid w:val="00F77DD8"/>
    <w:rsid w:val="00F82D72"/>
    <w:rsid w:val="00F84032"/>
    <w:rsid w:val="00F84F16"/>
    <w:rsid w:val="00F851E3"/>
    <w:rsid w:val="00F853E9"/>
    <w:rsid w:val="00F97D40"/>
    <w:rsid w:val="00FA0CEF"/>
    <w:rsid w:val="00FA2A1D"/>
    <w:rsid w:val="00FA42E0"/>
    <w:rsid w:val="00FB01CF"/>
    <w:rsid w:val="00FB1179"/>
    <w:rsid w:val="00FB18BE"/>
    <w:rsid w:val="00FB2E5A"/>
    <w:rsid w:val="00FB79B8"/>
    <w:rsid w:val="00FC04A7"/>
    <w:rsid w:val="00FD0A42"/>
    <w:rsid w:val="00FD1C4F"/>
    <w:rsid w:val="00FD24A9"/>
    <w:rsid w:val="00FD4C66"/>
    <w:rsid w:val="00FD55D3"/>
    <w:rsid w:val="00FD6EB8"/>
    <w:rsid w:val="00FE38DE"/>
    <w:rsid w:val="00FE5942"/>
    <w:rsid w:val="00FE69E7"/>
    <w:rsid w:val="00FF5C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CF057"/>
  <w15:chartTrackingRefBased/>
  <w15:docId w15:val="{4ABD3482-70F7-4D8F-9529-DB60E4FE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313"/>
    <w:rPr>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655A6"/>
    <w:pPr>
      <w:spacing w:before="100" w:beforeAutospacing="1" w:after="100" w:afterAutospacing="1"/>
    </w:pPr>
    <w:rPr>
      <w:color w:val="000000"/>
    </w:rPr>
  </w:style>
  <w:style w:type="character" w:customStyle="1" w:styleId="bodyheader1">
    <w:name w:val="bodyheader1"/>
    <w:rsid w:val="00F2798D"/>
    <w:rPr>
      <w:rFonts w:ascii="Arial" w:hAnsi="Arial" w:cs="Arial" w:hint="default"/>
      <w:b/>
      <w:bCs/>
      <w:strike w:val="0"/>
      <w:dstrike w:val="0"/>
      <w:color w:val="000000"/>
      <w:sz w:val="21"/>
      <w:szCs w:val="21"/>
      <w:u w:val="none"/>
      <w:effect w:val="none"/>
    </w:rPr>
  </w:style>
  <w:style w:type="paragraph" w:styleId="a4">
    <w:name w:val="Date"/>
    <w:basedOn w:val="a"/>
    <w:next w:val="a"/>
    <w:rsid w:val="0091231C"/>
  </w:style>
  <w:style w:type="paragraph" w:styleId="a5">
    <w:name w:val="header"/>
    <w:basedOn w:val="a"/>
    <w:link w:val="a6"/>
    <w:rsid w:val="000628EF"/>
    <w:pPr>
      <w:tabs>
        <w:tab w:val="center" w:pos="4320"/>
        <w:tab w:val="right" w:pos="8640"/>
      </w:tabs>
    </w:pPr>
    <w:rPr>
      <w:lang w:val="x-none"/>
    </w:rPr>
  </w:style>
  <w:style w:type="character" w:styleId="a7">
    <w:name w:val="page number"/>
    <w:basedOn w:val="a0"/>
    <w:rsid w:val="000628EF"/>
  </w:style>
  <w:style w:type="table" w:styleId="a8">
    <w:name w:val="Table Grid"/>
    <w:basedOn w:val="a1"/>
    <w:uiPriority w:val="59"/>
    <w:rsid w:val="00BE7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E5368B"/>
    <w:rPr>
      <w:color w:val="0000FF"/>
      <w:u w:val="single"/>
    </w:rPr>
  </w:style>
  <w:style w:type="paragraph" w:styleId="aa">
    <w:name w:val="footer"/>
    <w:basedOn w:val="a"/>
    <w:link w:val="ab"/>
    <w:rsid w:val="00FD1C4F"/>
    <w:pPr>
      <w:tabs>
        <w:tab w:val="center" w:pos="4320"/>
        <w:tab w:val="right" w:pos="8640"/>
      </w:tabs>
    </w:pPr>
    <w:rPr>
      <w:lang w:val="x-none"/>
    </w:rPr>
  </w:style>
  <w:style w:type="paragraph" w:styleId="ac">
    <w:name w:val="Balloon Text"/>
    <w:basedOn w:val="a"/>
    <w:link w:val="ad"/>
    <w:rsid w:val="006C793C"/>
    <w:rPr>
      <w:rFonts w:ascii="Tahoma" w:hAnsi="Tahoma"/>
      <w:sz w:val="16"/>
      <w:szCs w:val="16"/>
      <w:lang w:val="x-none"/>
    </w:rPr>
  </w:style>
  <w:style w:type="character" w:customStyle="1" w:styleId="ad">
    <w:name w:val="批注框文本 字符"/>
    <w:link w:val="ac"/>
    <w:rsid w:val="006C793C"/>
    <w:rPr>
      <w:rFonts w:ascii="Tahoma" w:hAnsi="Tahoma" w:cs="Tahoma"/>
      <w:sz w:val="16"/>
      <w:szCs w:val="16"/>
      <w:lang w:eastAsia="zh-CN"/>
    </w:rPr>
  </w:style>
  <w:style w:type="character" w:styleId="ae">
    <w:name w:val="annotation reference"/>
    <w:rsid w:val="00410AB9"/>
    <w:rPr>
      <w:sz w:val="16"/>
      <w:szCs w:val="16"/>
    </w:rPr>
  </w:style>
  <w:style w:type="paragraph" w:styleId="af">
    <w:name w:val="annotation text"/>
    <w:basedOn w:val="a"/>
    <w:link w:val="af0"/>
    <w:rsid w:val="00410AB9"/>
    <w:rPr>
      <w:sz w:val="20"/>
      <w:szCs w:val="20"/>
      <w:lang w:val="x-none"/>
    </w:rPr>
  </w:style>
  <w:style w:type="paragraph" w:styleId="af1">
    <w:name w:val="annotation subject"/>
    <w:basedOn w:val="af"/>
    <w:next w:val="af"/>
    <w:semiHidden/>
    <w:rsid w:val="00410AB9"/>
    <w:rPr>
      <w:b/>
      <w:bCs/>
    </w:rPr>
  </w:style>
  <w:style w:type="paragraph" w:customStyle="1" w:styleId="Default">
    <w:name w:val="Default"/>
    <w:rsid w:val="001E5238"/>
    <w:pPr>
      <w:autoSpaceDE w:val="0"/>
      <w:autoSpaceDN w:val="0"/>
      <w:adjustRightInd w:val="0"/>
    </w:pPr>
    <w:rPr>
      <w:rFonts w:eastAsia="Calibri"/>
      <w:color w:val="000000"/>
      <w:sz w:val="24"/>
      <w:szCs w:val="24"/>
      <w:lang w:val="en-US" w:eastAsia="en-US"/>
    </w:rPr>
  </w:style>
  <w:style w:type="paragraph" w:styleId="af2">
    <w:name w:val="Body Text"/>
    <w:basedOn w:val="a"/>
    <w:link w:val="af3"/>
    <w:rsid w:val="00C33A73"/>
    <w:rPr>
      <w:rFonts w:eastAsia="Times New Roman"/>
      <w:i/>
      <w:szCs w:val="20"/>
      <w:lang w:val="x-none" w:eastAsia="x-none"/>
    </w:rPr>
  </w:style>
  <w:style w:type="character" w:customStyle="1" w:styleId="af3">
    <w:name w:val="正文文本 字符"/>
    <w:link w:val="af2"/>
    <w:rsid w:val="00C33A73"/>
    <w:rPr>
      <w:rFonts w:eastAsia="Times New Roman"/>
      <w:i/>
      <w:sz w:val="24"/>
    </w:rPr>
  </w:style>
  <w:style w:type="character" w:customStyle="1" w:styleId="af0">
    <w:name w:val="批注文字 字符"/>
    <w:link w:val="af"/>
    <w:rsid w:val="00C33A73"/>
    <w:rPr>
      <w:lang w:eastAsia="zh-CN"/>
    </w:rPr>
  </w:style>
  <w:style w:type="character" w:customStyle="1" w:styleId="a6">
    <w:name w:val="页眉 字符"/>
    <w:link w:val="a5"/>
    <w:rsid w:val="00C33A73"/>
    <w:rPr>
      <w:sz w:val="24"/>
      <w:szCs w:val="24"/>
      <w:lang w:eastAsia="zh-CN"/>
    </w:rPr>
  </w:style>
  <w:style w:type="paragraph" w:styleId="af4">
    <w:name w:val="No Spacing"/>
    <w:uiPriority w:val="1"/>
    <w:qFormat/>
    <w:rsid w:val="009C6912"/>
    <w:rPr>
      <w:sz w:val="24"/>
      <w:szCs w:val="24"/>
      <w:lang w:val="en-US" w:eastAsia="zh-CN"/>
    </w:rPr>
  </w:style>
  <w:style w:type="character" w:customStyle="1" w:styleId="ab">
    <w:name w:val="页脚 字符"/>
    <w:link w:val="aa"/>
    <w:rsid w:val="00451AE9"/>
    <w:rPr>
      <w:sz w:val="24"/>
      <w:szCs w:val="24"/>
      <w:lang w:eastAsia="zh-CN"/>
    </w:rPr>
  </w:style>
  <w:style w:type="paragraph" w:styleId="af5">
    <w:name w:val="List Paragraph"/>
    <w:basedOn w:val="a"/>
    <w:uiPriority w:val="34"/>
    <w:qFormat/>
    <w:rsid w:val="005F12FA"/>
    <w:pPr>
      <w:ind w:left="720"/>
    </w:pPr>
  </w:style>
  <w:style w:type="paragraph" w:styleId="af6">
    <w:name w:val="Revision"/>
    <w:hidden/>
    <w:uiPriority w:val="99"/>
    <w:semiHidden/>
    <w:rsid w:val="007F740D"/>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5291">
      <w:bodyDiv w:val="1"/>
      <w:marLeft w:val="0"/>
      <w:marRight w:val="0"/>
      <w:marTop w:val="0"/>
      <w:marBottom w:val="0"/>
      <w:divBdr>
        <w:top w:val="none" w:sz="0" w:space="0" w:color="auto"/>
        <w:left w:val="none" w:sz="0" w:space="0" w:color="auto"/>
        <w:bottom w:val="none" w:sz="0" w:space="0" w:color="auto"/>
        <w:right w:val="none" w:sz="0" w:space="0" w:color="auto"/>
      </w:divBdr>
    </w:div>
    <w:div w:id="912399331">
      <w:bodyDiv w:val="1"/>
      <w:marLeft w:val="0"/>
      <w:marRight w:val="0"/>
      <w:marTop w:val="0"/>
      <w:marBottom w:val="0"/>
      <w:divBdr>
        <w:top w:val="none" w:sz="0" w:space="0" w:color="auto"/>
        <w:left w:val="none" w:sz="0" w:space="0" w:color="auto"/>
        <w:bottom w:val="none" w:sz="0" w:space="0" w:color="auto"/>
        <w:right w:val="none" w:sz="0" w:space="0" w:color="auto"/>
      </w:divBdr>
    </w:div>
    <w:div w:id="978338962">
      <w:bodyDiv w:val="1"/>
      <w:marLeft w:val="0"/>
      <w:marRight w:val="0"/>
      <w:marTop w:val="0"/>
      <w:marBottom w:val="0"/>
      <w:divBdr>
        <w:top w:val="none" w:sz="0" w:space="0" w:color="auto"/>
        <w:left w:val="none" w:sz="0" w:space="0" w:color="auto"/>
        <w:bottom w:val="none" w:sz="0" w:space="0" w:color="auto"/>
        <w:right w:val="none" w:sz="0" w:space="0" w:color="auto"/>
      </w:divBdr>
    </w:div>
    <w:div w:id="10048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rb@smu.edu.s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67CF3F34D9E54497A4B88FCDF57DFC" ma:contentTypeVersion="16" ma:contentTypeDescription="Create a new document." ma:contentTypeScope="" ma:versionID="1201657224fd662753e9167327f1b1b1">
  <xsd:schema xmlns:xsd="http://www.w3.org/2001/XMLSchema" xmlns:xs="http://www.w3.org/2001/XMLSchema" xmlns:p="http://schemas.microsoft.com/office/2006/metadata/properties" xmlns:ns2="db84662e-018c-4fe2-b755-2a4758a54454" xmlns:ns3="18791502-da1a-4658-a9d2-ee1e3b61c4dc" targetNamespace="http://schemas.microsoft.com/office/2006/metadata/properties" ma:root="true" ma:fieldsID="f0f0ecb76476deed19be6b06d1b39425" ns2:_="" ns3:_="">
    <xsd:import namespace="db84662e-018c-4fe2-b755-2a4758a54454"/>
    <xsd:import namespace="18791502-da1a-4658-a9d2-ee1e3b61c4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4662e-018c-4fe2-b755-2a4758a54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791502-da1a-4658-a9d2-ee1e3b61c4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7ff328-a1c5-418b-9418-122b07836349}" ma:internalName="TaxCatchAll" ma:showField="CatchAllData" ma:web="18791502-da1a-4658-a9d2-ee1e3b61c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84662e-018c-4fe2-b755-2a4758a54454">
      <Terms xmlns="http://schemas.microsoft.com/office/infopath/2007/PartnerControls"/>
    </lcf76f155ced4ddcb4097134ff3c332f>
    <TaxCatchAll xmlns="18791502-da1a-4658-a9d2-ee1e3b61c4dc"/>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40BA3-2201-407A-826B-B42C6861629C}">
  <ds:schemaRefs>
    <ds:schemaRef ds:uri="http://schemas.openxmlformats.org/officeDocument/2006/bibliography"/>
  </ds:schemaRefs>
</ds:datastoreItem>
</file>

<file path=customXml/itemProps2.xml><?xml version="1.0" encoding="utf-8"?>
<ds:datastoreItem xmlns:ds="http://schemas.openxmlformats.org/officeDocument/2006/customXml" ds:itemID="{72EEA393-6425-43FB-805E-63C60CCF5EBC}">
  <ds:schemaRefs>
    <ds:schemaRef ds:uri="http://schemas.microsoft.com/office/2006/metadata/longProperties"/>
  </ds:schemaRefs>
</ds:datastoreItem>
</file>

<file path=customXml/itemProps3.xml><?xml version="1.0" encoding="utf-8"?>
<ds:datastoreItem xmlns:ds="http://schemas.openxmlformats.org/officeDocument/2006/customXml" ds:itemID="{5432361D-41D6-4C35-8D26-7CA95F300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4662e-018c-4fe2-b755-2a4758a54454"/>
    <ds:schemaRef ds:uri="18791502-da1a-4658-a9d2-ee1e3b61c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0E8659-DA4D-49C5-8320-DFA4870289E8}">
  <ds:schemaRefs>
    <ds:schemaRef ds:uri="http://schemas.microsoft.com/office/2006/metadata/properties"/>
    <ds:schemaRef ds:uri="http://schemas.microsoft.com/office/infopath/2007/PartnerControls"/>
    <ds:schemaRef ds:uri="db84662e-018c-4fe2-b755-2a4758a54454"/>
    <ds:schemaRef ds:uri="18791502-da1a-4658-a9d2-ee1e3b61c4dc"/>
  </ds:schemaRefs>
</ds:datastoreItem>
</file>

<file path=customXml/itemProps5.xml><?xml version="1.0" encoding="utf-8"?>
<ds:datastoreItem xmlns:ds="http://schemas.openxmlformats.org/officeDocument/2006/customXml" ds:itemID="{9C46FFE7-53EA-4C4E-9382-C8175A61D9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3. Participant Information Sheet and Informed Consent Form Templates (Online)</vt:lpstr>
    </vt:vector>
  </TitlesOfParts>
  <Company>SMU</Company>
  <LinksUpToDate>false</LinksUpToDate>
  <CharactersWithSpaces>9087</CharactersWithSpaces>
  <SharedDoc>false</SharedDoc>
  <HLinks>
    <vt:vector size="6" baseType="variant">
      <vt:variant>
        <vt:i4>786545</vt:i4>
      </vt:variant>
      <vt:variant>
        <vt:i4>3</vt:i4>
      </vt:variant>
      <vt:variant>
        <vt:i4>0</vt:i4>
      </vt:variant>
      <vt:variant>
        <vt:i4>5</vt:i4>
      </vt:variant>
      <vt:variant>
        <vt:lpwstr>mailto:irb@smu.edu.sg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Participant Information Sheet and Informed Consent Form Templates (Online)</dc:title>
  <dc:subject/>
  <dc:creator>SMU</dc:creator>
  <cp:keywords/>
  <cp:lastModifiedBy>WANG Chenyu</cp:lastModifiedBy>
  <cp:revision>6</cp:revision>
  <cp:lastPrinted>2016-03-11T04:54:00Z</cp:lastPrinted>
  <dcterms:created xsi:type="dcterms:W3CDTF">2023-05-09T05:51:00Z</dcterms:created>
  <dcterms:modified xsi:type="dcterms:W3CDTF">2023-06-06T13:23:00Z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ed By">
    <vt:lpwstr>i:05.t|adfs|webteam@smu.edu.sg</vt:lpwstr>
  </property>
  <property fmtid="{D5CDD505-2E9C-101B-9397-08002B2CF9AE}" pid="3" name="Created By">
    <vt:lpwstr>i:05.t|adfs|webteam@smu.edu.sg</vt:lpwstr>
  </property>
  <property fmtid="{D5CDD505-2E9C-101B-9397-08002B2CF9AE}" pid="4" name="FileLeafRef">
    <vt:lpwstr>Participant Information Sheet and Informed Consent Form Templates (optional).doc</vt:lpwstr>
  </property>
  <property fmtid="{D5CDD505-2E9C-101B-9397-08002B2CF9AE}" pid="5" name="ContentTypeId">
    <vt:lpwstr>0x0101000F2EEDFD289B3E4587332B4B25378E8A</vt:lpwstr>
  </property>
  <property fmtid="{D5CDD505-2E9C-101B-9397-08002B2CF9AE}" pid="6" name="ContentType">
    <vt:lpwstr>Document</vt:lpwstr>
  </property>
  <property fmtid="{D5CDD505-2E9C-101B-9397-08002B2CF9AE}" pid="7" name="display_urn:schemas-microsoft-com:office:office#Editor">
    <vt:lpwstr>SMU Web Team (WMT/IITS)</vt:lpwstr>
  </property>
  <property fmtid="{D5CDD505-2E9C-101B-9397-08002B2CF9AE}" pid="8" name="display_urn:schemas-microsoft-com:office:office#Author">
    <vt:lpwstr>Samantha LEE Phei Kuan</vt:lpwstr>
  </property>
  <property fmtid="{D5CDD505-2E9C-101B-9397-08002B2CF9AE}" pid="9" name="Classification">
    <vt:lpwstr>SMU Internal Only</vt:lpwstr>
  </property>
  <property fmtid="{D5CDD505-2E9C-101B-9397-08002B2CF9AE}" pid="10" name="PublishingExpirationDate">
    <vt:lpwstr/>
  </property>
  <property fmtid="{D5CDD505-2E9C-101B-9397-08002B2CF9AE}" pid="11" name="PublishingStartDate">
    <vt:lpwstr/>
  </property>
  <property fmtid="{D5CDD505-2E9C-101B-9397-08002B2CF9AE}" pid="12" name="ge9cf51ff941462ebed66a8778c348c2">
    <vt:lpwstr/>
  </property>
  <property fmtid="{D5CDD505-2E9C-101B-9397-08002B2CF9AE}" pid="13" name="SMU MetaData">
    <vt:lpwstr/>
  </property>
  <property fmtid="{D5CDD505-2E9C-101B-9397-08002B2CF9AE}" pid="14" name="ClassificationContentMarkingHeaderShapeIds">
    <vt:lpwstr>bdd9b77,53d51e91,68ccd043</vt:lpwstr>
  </property>
  <property fmtid="{D5CDD505-2E9C-101B-9397-08002B2CF9AE}" pid="15" name="ClassificationContentMarkingHeaderFontProps">
    <vt:lpwstr>#000000,8,Calibri</vt:lpwstr>
  </property>
  <property fmtid="{D5CDD505-2E9C-101B-9397-08002B2CF9AE}" pid="16" name="ClassificationContentMarkingHeaderText">
    <vt:lpwstr>SMU Classification: Highly Sensitive</vt:lpwstr>
  </property>
  <property fmtid="{D5CDD505-2E9C-101B-9397-08002B2CF9AE}" pid="17" name="MSIP_Label_9e3be4ff-f096-4708-bf79-f75d49853ab9_Enabled">
    <vt:lpwstr>true</vt:lpwstr>
  </property>
  <property fmtid="{D5CDD505-2E9C-101B-9397-08002B2CF9AE}" pid="18" name="MSIP_Label_9e3be4ff-f096-4708-bf79-f75d49853ab9_SetDate">
    <vt:lpwstr>2023-05-09T07:07:23Z</vt:lpwstr>
  </property>
  <property fmtid="{D5CDD505-2E9C-101B-9397-08002B2CF9AE}" pid="19" name="MSIP_Label_9e3be4ff-f096-4708-bf79-f75d49853ab9_Method">
    <vt:lpwstr>Privileged</vt:lpwstr>
  </property>
  <property fmtid="{D5CDD505-2E9C-101B-9397-08002B2CF9AE}" pid="20" name="MSIP_Label_9e3be4ff-f096-4708-bf79-f75d49853ab9_Name">
    <vt:lpwstr>9e3be4ff-f096-4708-bf79-f75d49853ab9</vt:lpwstr>
  </property>
  <property fmtid="{D5CDD505-2E9C-101B-9397-08002B2CF9AE}" pid="21" name="MSIP_Label_9e3be4ff-f096-4708-bf79-f75d49853ab9_SiteId">
    <vt:lpwstr>c98a79ca-5a9a-4791-a243-f06afd67464d</vt:lpwstr>
  </property>
  <property fmtid="{D5CDD505-2E9C-101B-9397-08002B2CF9AE}" pid="22" name="MSIP_Label_9e3be4ff-f096-4708-bf79-f75d49853ab9_ActionId">
    <vt:lpwstr>53655a79-1f2b-43c9-972a-b043f306daf1</vt:lpwstr>
  </property>
  <property fmtid="{D5CDD505-2E9C-101B-9397-08002B2CF9AE}" pid="23" name="MSIP_Label_9e3be4ff-f096-4708-bf79-f75d49853ab9_ContentBits">
    <vt:lpwstr>1</vt:lpwstr>
  </property>
</Properties>
</file>